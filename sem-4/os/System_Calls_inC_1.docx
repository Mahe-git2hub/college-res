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870" w:rsidRPr="00695870" w:rsidRDefault="00695870" w:rsidP="0069587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5870">
        <w:rPr>
          <w:rFonts w:ascii="Times New Roman" w:eastAsia="Times New Roman" w:hAnsi="Times New Roman" w:cs="Times New Roman"/>
          <w:b/>
          <w:bCs/>
          <w:kern w:val="36"/>
          <w:sz w:val="48"/>
          <w:szCs w:val="48"/>
        </w:rPr>
        <w:t>Input-output system calls in C | Create, Open, Close, Read, Write</w:t>
      </w:r>
    </w:p>
    <w:p w:rsidR="00695870" w:rsidRPr="00695870" w:rsidRDefault="00695870" w:rsidP="00695870">
      <w:pPr>
        <w:spacing w:before="100" w:beforeAutospacing="1" w:after="100" w:afterAutospacing="1" w:line="240" w:lineRule="auto"/>
        <w:jc w:val="center"/>
        <w:rPr>
          <w:rFonts w:ascii="Times New Roman" w:eastAsia="Times New Roman" w:hAnsi="Times New Roman" w:cs="Times New Roman"/>
          <w:sz w:val="24"/>
          <w:szCs w:val="24"/>
        </w:rPr>
      </w:pPr>
      <w:r w:rsidRPr="00695870">
        <w:rPr>
          <w:rFonts w:ascii="Times New Roman" w:eastAsia="Times New Roman" w:hAnsi="Times New Roman" w:cs="Times New Roman"/>
          <w:b/>
          <w:bCs/>
          <w:sz w:val="24"/>
          <w:szCs w:val="24"/>
        </w:rPr>
        <w:t>Important Terminology</w:t>
      </w:r>
    </w:p>
    <w:p w:rsidR="00695870" w:rsidRPr="00695870" w:rsidRDefault="00695870" w:rsidP="00695870">
      <w:pPr>
        <w:spacing w:before="100" w:beforeAutospacing="1" w:after="100" w:afterAutospacing="1" w:line="240" w:lineRule="auto"/>
        <w:rPr>
          <w:rFonts w:ascii="Times New Roman" w:eastAsia="Times New Roman" w:hAnsi="Times New Roman" w:cs="Times New Roman"/>
          <w:sz w:val="24"/>
          <w:szCs w:val="24"/>
        </w:rPr>
      </w:pPr>
      <w:r w:rsidRPr="00695870">
        <w:rPr>
          <w:rFonts w:ascii="Times New Roman" w:eastAsia="Times New Roman" w:hAnsi="Times New Roman" w:cs="Times New Roman"/>
          <w:b/>
          <w:bCs/>
          <w:sz w:val="24"/>
          <w:szCs w:val="24"/>
        </w:rPr>
        <w:t>What is the File Descripter??</w:t>
      </w:r>
      <w:r w:rsidRPr="00695870">
        <w:rPr>
          <w:rFonts w:ascii="Times New Roman" w:eastAsia="Times New Roman" w:hAnsi="Times New Roman" w:cs="Times New Roman"/>
          <w:sz w:val="24"/>
          <w:szCs w:val="24"/>
        </w:rPr>
        <w:br/>
        <w:t>File descriptor is integer that uniquely identifies an open file of the process.</w:t>
      </w:r>
    </w:p>
    <w:p w:rsidR="00695870" w:rsidRPr="00695870" w:rsidRDefault="00695870" w:rsidP="00695870">
      <w:pPr>
        <w:spacing w:before="100" w:beforeAutospacing="1" w:after="100" w:afterAutospacing="1" w:line="240" w:lineRule="auto"/>
        <w:rPr>
          <w:rFonts w:ascii="Times New Roman" w:eastAsia="Times New Roman" w:hAnsi="Times New Roman" w:cs="Times New Roman"/>
          <w:sz w:val="24"/>
          <w:szCs w:val="24"/>
        </w:rPr>
      </w:pPr>
      <w:r w:rsidRPr="00695870">
        <w:rPr>
          <w:rFonts w:ascii="Times New Roman" w:eastAsia="Times New Roman" w:hAnsi="Times New Roman" w:cs="Times New Roman"/>
          <w:b/>
          <w:bCs/>
          <w:sz w:val="24"/>
          <w:szCs w:val="24"/>
        </w:rPr>
        <w:t>File Descriptor table</w:t>
      </w:r>
      <w:r w:rsidRPr="00695870">
        <w:rPr>
          <w:rFonts w:ascii="Times New Roman" w:eastAsia="Times New Roman" w:hAnsi="Times New Roman" w:cs="Times New Roman"/>
          <w:sz w:val="24"/>
          <w:szCs w:val="24"/>
        </w:rPr>
        <w:t>: File descriptor table is the collection of integer array indices that are file descriptors in which elements are pointers to file table entries. One unique file descriptors table is provided in operating system for each process.</w:t>
      </w:r>
    </w:p>
    <w:p w:rsidR="00695870" w:rsidRPr="00695870" w:rsidRDefault="00DD1F33" w:rsidP="00695870">
      <w:pPr>
        <w:spacing w:before="100" w:beforeAutospacing="1" w:after="100" w:afterAutospacing="1" w:line="240" w:lineRule="auto"/>
        <w:rPr>
          <w:ins w:id="0" w:author="Unknown"/>
          <w:rFonts w:ascii="Times New Roman" w:eastAsia="Times New Roman" w:hAnsi="Times New Roman" w:cs="Times New Roman"/>
          <w:sz w:val="24"/>
          <w:szCs w:val="24"/>
        </w:rPr>
      </w:pPr>
      <w:r>
        <w:rPr>
          <w:rFonts w:ascii="Times New Roman" w:eastAsia="Times New Roman" w:hAnsi="Times New Roman" w:cs="Times New Roman"/>
          <w:b/>
          <w:bCs/>
          <w:sz w:val="24"/>
          <w:szCs w:val="24"/>
        </w:rPr>
        <w:t>F</w:t>
      </w:r>
      <w:ins w:id="1" w:author="Unknown">
        <w:r w:rsidR="00695870" w:rsidRPr="00695870">
          <w:rPr>
            <w:rFonts w:ascii="Times New Roman" w:eastAsia="Times New Roman" w:hAnsi="Times New Roman" w:cs="Times New Roman"/>
            <w:b/>
            <w:bCs/>
            <w:sz w:val="24"/>
            <w:szCs w:val="24"/>
          </w:rPr>
          <w:t>ile Table Entry:</w:t>
        </w:r>
        <w:r w:rsidR="00695870" w:rsidRPr="00695870">
          <w:rPr>
            <w:rFonts w:ascii="Times New Roman" w:eastAsia="Times New Roman" w:hAnsi="Times New Roman" w:cs="Times New Roman"/>
            <w:sz w:val="24"/>
            <w:szCs w:val="24"/>
          </w:rPr>
          <w:t>File table entries is a structure In-memory surrogate for an open file, which is created when process request to opens file and these entries maintains file position.</w:t>
        </w:r>
      </w:ins>
    </w:p>
    <w:p w:rsidR="00695870" w:rsidRPr="00695870" w:rsidRDefault="00695870" w:rsidP="00695870">
      <w:pPr>
        <w:spacing w:before="100" w:beforeAutospacing="1" w:after="100" w:afterAutospacing="1" w:line="240" w:lineRule="auto"/>
        <w:rPr>
          <w:ins w:id="2" w:author="Unknown"/>
          <w:rFonts w:ascii="Times New Roman" w:eastAsia="Times New Roman" w:hAnsi="Times New Roman" w:cs="Times New Roman"/>
          <w:sz w:val="24"/>
          <w:szCs w:val="24"/>
        </w:rPr>
      </w:pPr>
      <w:ins w:id="3" w:author="Unknown">
        <w:r w:rsidRPr="00695870">
          <w:rPr>
            <w:rFonts w:ascii="Times New Roman" w:eastAsia="Times New Roman" w:hAnsi="Times New Roman" w:cs="Times New Roman"/>
            <w:b/>
            <w:bCs/>
            <w:sz w:val="24"/>
            <w:szCs w:val="24"/>
          </w:rPr>
          <w:t>Standard File Descriptors</w:t>
        </w:r>
        <w:r w:rsidRPr="00695870">
          <w:rPr>
            <w:rFonts w:ascii="Times New Roman" w:eastAsia="Times New Roman" w:hAnsi="Times New Roman" w:cs="Times New Roman"/>
            <w:sz w:val="24"/>
            <w:szCs w:val="24"/>
          </w:rPr>
          <w:t xml:space="preserve">: When any process starts, then that process file descriptors table’s fd(file descriptor) 0, 1, 2 open automatically, (By default) each of these 3 fd references file table entry for a file named </w:t>
        </w:r>
        <w:r w:rsidRPr="00695870">
          <w:rPr>
            <w:rFonts w:ascii="Times New Roman" w:eastAsia="Times New Roman" w:hAnsi="Times New Roman" w:cs="Times New Roman"/>
            <w:b/>
            <w:bCs/>
            <w:sz w:val="24"/>
            <w:szCs w:val="24"/>
          </w:rPr>
          <w:t>/dev/tty</w:t>
        </w:r>
      </w:ins>
    </w:p>
    <w:p w:rsidR="00695870" w:rsidRPr="00695870" w:rsidRDefault="00695870" w:rsidP="00695870">
      <w:p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695870">
          <w:rPr>
            <w:rFonts w:ascii="Times New Roman" w:eastAsia="Times New Roman" w:hAnsi="Times New Roman" w:cs="Times New Roman"/>
            <w:b/>
            <w:bCs/>
            <w:sz w:val="24"/>
            <w:szCs w:val="24"/>
          </w:rPr>
          <w:t>/dev/tty</w:t>
        </w:r>
        <w:r w:rsidRPr="00695870">
          <w:rPr>
            <w:rFonts w:ascii="Times New Roman" w:eastAsia="Times New Roman" w:hAnsi="Times New Roman" w:cs="Times New Roman"/>
            <w:sz w:val="24"/>
            <w:szCs w:val="24"/>
          </w:rPr>
          <w:t>: In-memory surrogate for the terminal</w:t>
        </w:r>
        <w:r w:rsidRPr="00695870">
          <w:rPr>
            <w:rFonts w:ascii="Times New Roman" w:eastAsia="Times New Roman" w:hAnsi="Times New Roman" w:cs="Times New Roman"/>
            <w:sz w:val="24"/>
            <w:szCs w:val="24"/>
          </w:rPr>
          <w:br/>
        </w:r>
        <w:r w:rsidRPr="00695870">
          <w:rPr>
            <w:rFonts w:ascii="Times New Roman" w:eastAsia="Times New Roman" w:hAnsi="Times New Roman" w:cs="Times New Roman"/>
            <w:b/>
            <w:bCs/>
            <w:sz w:val="24"/>
            <w:szCs w:val="24"/>
          </w:rPr>
          <w:t>Terminal</w:t>
        </w:r>
        <w:r w:rsidRPr="00695870">
          <w:rPr>
            <w:rFonts w:ascii="Times New Roman" w:eastAsia="Times New Roman" w:hAnsi="Times New Roman" w:cs="Times New Roman"/>
            <w:sz w:val="24"/>
            <w:szCs w:val="24"/>
          </w:rPr>
          <w:t>: Combination keyboard/video screen</w:t>
        </w:r>
      </w:ins>
    </w:p>
    <w:p w:rsidR="00695870" w:rsidRDefault="00DD1F33" w:rsidP="006958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w:t>
      </w:r>
      <w:ins w:id="6" w:author="Unknown">
        <w:r w:rsidR="00695870" w:rsidRPr="00695870">
          <w:rPr>
            <w:rFonts w:ascii="Times New Roman" w:eastAsia="Times New Roman" w:hAnsi="Times New Roman" w:cs="Times New Roman"/>
            <w:b/>
            <w:bCs/>
            <w:sz w:val="24"/>
            <w:szCs w:val="24"/>
          </w:rPr>
          <w:t>ead from stdin =&gt; read from fd0</w:t>
        </w:r>
        <w:r w:rsidR="00695870" w:rsidRPr="00695870">
          <w:rPr>
            <w:rFonts w:ascii="Times New Roman" w:eastAsia="Times New Roman" w:hAnsi="Times New Roman" w:cs="Times New Roman"/>
            <w:sz w:val="24"/>
            <w:szCs w:val="24"/>
          </w:rPr>
          <w:t xml:space="preserve"> : Whenever we write any character from keyboard, it read from stdin through fd 0 and save to file named /dev/tty.</w:t>
        </w:r>
        <w:r w:rsidR="00695870" w:rsidRPr="00695870">
          <w:rPr>
            <w:rFonts w:ascii="Times New Roman" w:eastAsia="Times New Roman" w:hAnsi="Times New Roman" w:cs="Times New Roman"/>
            <w:sz w:val="24"/>
            <w:szCs w:val="24"/>
          </w:rPr>
          <w:br/>
        </w:r>
        <w:r w:rsidR="00695870" w:rsidRPr="00695870">
          <w:rPr>
            <w:rFonts w:ascii="Times New Roman" w:eastAsia="Times New Roman" w:hAnsi="Times New Roman" w:cs="Times New Roman"/>
            <w:b/>
            <w:bCs/>
            <w:sz w:val="24"/>
            <w:szCs w:val="24"/>
          </w:rPr>
          <w:t>Write to stdout =&gt; write to fd1</w:t>
        </w:r>
        <w:r w:rsidR="00695870" w:rsidRPr="00695870">
          <w:rPr>
            <w:rFonts w:ascii="Times New Roman" w:eastAsia="Times New Roman" w:hAnsi="Times New Roman" w:cs="Times New Roman"/>
            <w:sz w:val="24"/>
            <w:szCs w:val="24"/>
          </w:rPr>
          <w:t xml:space="preserve"> : Whenever we see any output to the video screen, it’s from the file named /dev/tty and written to stdout in screen through fd 1.</w:t>
        </w:r>
        <w:r w:rsidR="00695870" w:rsidRPr="00695870">
          <w:rPr>
            <w:rFonts w:ascii="Times New Roman" w:eastAsia="Times New Roman" w:hAnsi="Times New Roman" w:cs="Times New Roman"/>
            <w:sz w:val="24"/>
            <w:szCs w:val="24"/>
          </w:rPr>
          <w:br/>
        </w:r>
        <w:r w:rsidR="00695870" w:rsidRPr="00695870">
          <w:rPr>
            <w:rFonts w:ascii="Times New Roman" w:eastAsia="Times New Roman" w:hAnsi="Times New Roman" w:cs="Times New Roman"/>
            <w:b/>
            <w:bCs/>
            <w:sz w:val="24"/>
            <w:szCs w:val="24"/>
          </w:rPr>
          <w:t>Write to stderr =&gt; write to fd2</w:t>
        </w:r>
        <w:r w:rsidR="00695870" w:rsidRPr="00695870">
          <w:rPr>
            <w:rFonts w:ascii="Times New Roman" w:eastAsia="Times New Roman" w:hAnsi="Times New Roman" w:cs="Times New Roman"/>
            <w:sz w:val="24"/>
            <w:szCs w:val="24"/>
          </w:rPr>
          <w:t xml:space="preserve"> : We see any error to the video screen, it is also from that file write to stderr in screen through fd 2.</w:t>
        </w:r>
      </w:ins>
    </w:p>
    <w:p w:rsidR="00DD1F33" w:rsidRDefault="00DD1F33" w:rsidP="00695870">
      <w:pPr>
        <w:spacing w:before="100" w:beforeAutospacing="1" w:after="100" w:afterAutospacing="1" w:line="240" w:lineRule="auto"/>
        <w:rPr>
          <w:rFonts w:ascii="Times New Roman" w:eastAsia="Times New Roman" w:hAnsi="Times New Roman" w:cs="Times New Roman"/>
          <w:sz w:val="24"/>
          <w:szCs w:val="24"/>
        </w:rPr>
      </w:pPr>
    </w:p>
    <w:p w:rsidR="00DD1F33" w:rsidRDefault="00DD1F33" w:rsidP="00695870">
      <w:pPr>
        <w:spacing w:before="100" w:beforeAutospacing="1" w:after="100" w:afterAutospacing="1" w:line="240" w:lineRule="auto"/>
        <w:rPr>
          <w:rFonts w:ascii="Times New Roman" w:eastAsia="Times New Roman" w:hAnsi="Times New Roman" w:cs="Times New Roman"/>
          <w:sz w:val="24"/>
          <w:szCs w:val="24"/>
        </w:rPr>
      </w:pPr>
    </w:p>
    <w:p w:rsidR="00DD1F33" w:rsidRDefault="00DD1F33" w:rsidP="00695870">
      <w:pPr>
        <w:spacing w:before="100" w:beforeAutospacing="1" w:after="100" w:afterAutospacing="1" w:line="240" w:lineRule="auto"/>
        <w:rPr>
          <w:rFonts w:ascii="Times New Roman" w:eastAsia="Times New Roman" w:hAnsi="Times New Roman" w:cs="Times New Roman"/>
          <w:sz w:val="24"/>
          <w:szCs w:val="24"/>
        </w:rPr>
      </w:pPr>
    </w:p>
    <w:p w:rsidR="00DD1F33" w:rsidRDefault="00DD1F33" w:rsidP="00695870">
      <w:pPr>
        <w:spacing w:before="100" w:beforeAutospacing="1" w:after="100" w:afterAutospacing="1" w:line="240" w:lineRule="auto"/>
        <w:rPr>
          <w:rFonts w:ascii="Times New Roman" w:eastAsia="Times New Roman" w:hAnsi="Times New Roman" w:cs="Times New Roman"/>
          <w:sz w:val="24"/>
          <w:szCs w:val="24"/>
        </w:rPr>
      </w:pPr>
    </w:p>
    <w:p w:rsidR="00DD1F33" w:rsidRDefault="00DD1F33" w:rsidP="00695870">
      <w:pPr>
        <w:spacing w:before="100" w:beforeAutospacing="1" w:after="100" w:afterAutospacing="1" w:line="240" w:lineRule="auto"/>
        <w:rPr>
          <w:rFonts w:ascii="Times New Roman" w:eastAsia="Times New Roman" w:hAnsi="Times New Roman" w:cs="Times New Roman"/>
          <w:sz w:val="24"/>
          <w:szCs w:val="24"/>
        </w:rPr>
      </w:pPr>
    </w:p>
    <w:p w:rsidR="00DD1F33" w:rsidRDefault="00DD1F33" w:rsidP="00695870">
      <w:pPr>
        <w:spacing w:before="100" w:beforeAutospacing="1" w:after="100" w:afterAutospacing="1" w:line="240" w:lineRule="auto"/>
        <w:rPr>
          <w:rFonts w:ascii="Times New Roman" w:eastAsia="Times New Roman" w:hAnsi="Times New Roman" w:cs="Times New Roman"/>
          <w:sz w:val="24"/>
          <w:szCs w:val="24"/>
        </w:rPr>
      </w:pPr>
    </w:p>
    <w:p w:rsidR="00DD1F33" w:rsidRDefault="00DD1F33" w:rsidP="00695870">
      <w:pPr>
        <w:spacing w:before="100" w:beforeAutospacing="1" w:after="100" w:afterAutospacing="1" w:line="240" w:lineRule="auto"/>
        <w:rPr>
          <w:rFonts w:ascii="Times New Roman" w:eastAsia="Times New Roman" w:hAnsi="Times New Roman" w:cs="Times New Roman"/>
          <w:sz w:val="24"/>
          <w:szCs w:val="24"/>
        </w:rPr>
      </w:pPr>
    </w:p>
    <w:p w:rsidR="00CB6719" w:rsidRDefault="00CB6719" w:rsidP="00695870">
      <w:pPr>
        <w:spacing w:before="100" w:beforeAutospacing="1" w:after="100" w:afterAutospacing="1" w:line="240" w:lineRule="auto"/>
        <w:rPr>
          <w:rFonts w:ascii="Times New Roman" w:eastAsia="Times New Roman" w:hAnsi="Times New Roman" w:cs="Times New Roman"/>
          <w:sz w:val="24"/>
          <w:szCs w:val="24"/>
        </w:rPr>
      </w:pPr>
    </w:p>
    <w:p w:rsidR="00CB6719" w:rsidRDefault="00CB6719" w:rsidP="00695870">
      <w:pPr>
        <w:spacing w:before="100" w:beforeAutospacing="1" w:after="100" w:afterAutospacing="1" w:line="240" w:lineRule="auto"/>
        <w:rPr>
          <w:rFonts w:ascii="Times New Roman" w:eastAsia="Times New Roman" w:hAnsi="Times New Roman" w:cs="Times New Roman"/>
          <w:sz w:val="24"/>
          <w:szCs w:val="24"/>
        </w:rPr>
      </w:pPr>
    </w:p>
    <w:p w:rsidR="00DD1F33" w:rsidRDefault="00DD1F33" w:rsidP="00695870">
      <w:pPr>
        <w:spacing w:before="100" w:beforeAutospacing="1" w:after="100" w:afterAutospacing="1" w:line="240" w:lineRule="auto"/>
        <w:rPr>
          <w:rFonts w:ascii="Times New Roman" w:eastAsia="Times New Roman" w:hAnsi="Times New Roman" w:cs="Times New Roman"/>
          <w:sz w:val="24"/>
          <w:szCs w:val="24"/>
        </w:rPr>
      </w:pPr>
    </w:p>
    <w:p w:rsidR="00695870" w:rsidRPr="00695870" w:rsidRDefault="00695870" w:rsidP="00695870">
      <w:pPr>
        <w:spacing w:before="100" w:beforeAutospacing="1" w:after="100" w:afterAutospacing="1" w:line="240" w:lineRule="auto"/>
        <w:jc w:val="center"/>
        <w:rPr>
          <w:ins w:id="7" w:author="Unknown"/>
          <w:rFonts w:ascii="Times New Roman" w:eastAsia="Times New Roman" w:hAnsi="Times New Roman" w:cs="Times New Roman"/>
          <w:sz w:val="24"/>
          <w:szCs w:val="24"/>
        </w:rPr>
      </w:pPr>
      <w:ins w:id="8" w:author="Unknown">
        <w:r w:rsidRPr="00695870">
          <w:rPr>
            <w:rFonts w:ascii="Times New Roman" w:eastAsia="Times New Roman" w:hAnsi="Times New Roman" w:cs="Times New Roman"/>
            <w:b/>
            <w:bCs/>
            <w:sz w:val="24"/>
            <w:szCs w:val="24"/>
          </w:rPr>
          <w:lastRenderedPageBreak/>
          <w:t>I/O System calls</w:t>
        </w:r>
      </w:ins>
    </w:p>
    <w:p w:rsidR="00695870" w:rsidRPr="00695870" w:rsidRDefault="00695870" w:rsidP="00695870">
      <w:pPr>
        <w:spacing w:before="100" w:beforeAutospacing="1" w:after="100" w:afterAutospacing="1" w:line="240" w:lineRule="auto"/>
        <w:rPr>
          <w:ins w:id="9" w:author="Unknown"/>
          <w:rFonts w:ascii="Times New Roman" w:eastAsia="Times New Roman" w:hAnsi="Times New Roman" w:cs="Times New Roman"/>
          <w:sz w:val="24"/>
          <w:szCs w:val="24"/>
        </w:rPr>
      </w:pPr>
      <w:ins w:id="10" w:author="Unknown">
        <w:r w:rsidRPr="00695870">
          <w:rPr>
            <w:rFonts w:ascii="Times New Roman" w:eastAsia="Times New Roman" w:hAnsi="Times New Roman" w:cs="Times New Roman"/>
            <w:sz w:val="24"/>
            <w:szCs w:val="24"/>
          </w:rPr>
          <w:t>Basically there are total 5 types of I/O system calls:</w:t>
        </w:r>
      </w:ins>
    </w:p>
    <w:p w:rsidR="00695870" w:rsidRPr="00695870" w:rsidRDefault="00695870" w:rsidP="00695870">
      <w:pPr>
        <w:numPr>
          <w:ilvl w:val="0"/>
          <w:numId w:val="1"/>
        </w:numPr>
        <w:spacing w:before="100" w:beforeAutospacing="1" w:after="100" w:afterAutospacing="1" w:line="240" w:lineRule="auto"/>
        <w:rPr>
          <w:ins w:id="11" w:author="Unknown"/>
          <w:rFonts w:ascii="Times New Roman" w:eastAsia="Times New Roman" w:hAnsi="Times New Roman" w:cs="Times New Roman"/>
          <w:sz w:val="24"/>
          <w:szCs w:val="24"/>
        </w:rPr>
      </w:pPr>
      <w:ins w:id="12" w:author="Unknown">
        <w:r w:rsidRPr="00695870">
          <w:rPr>
            <w:rFonts w:ascii="Times New Roman" w:eastAsia="Times New Roman" w:hAnsi="Times New Roman" w:cs="Times New Roman"/>
            <w:b/>
            <w:bCs/>
            <w:sz w:val="24"/>
            <w:szCs w:val="24"/>
          </w:rPr>
          <w:t xml:space="preserve">Create: </w:t>
        </w:r>
        <w:r w:rsidRPr="00695870">
          <w:rPr>
            <w:rFonts w:ascii="Times New Roman" w:eastAsia="Times New Roman" w:hAnsi="Times New Roman" w:cs="Times New Roman"/>
            <w:sz w:val="24"/>
            <w:szCs w:val="24"/>
          </w:rPr>
          <w:t xml:space="preserve">Used to Create a new empty file. </w:t>
        </w:r>
      </w:ins>
    </w:p>
    <w:p w:rsidR="00695870" w:rsidRPr="00695870" w:rsidRDefault="00695870" w:rsidP="0093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3" w:author="Unknown"/>
          <w:rFonts w:ascii="Courier New" w:eastAsia="Times New Roman" w:hAnsi="Courier New" w:cs="Courier New"/>
          <w:sz w:val="20"/>
          <w:szCs w:val="20"/>
        </w:rPr>
      </w:pPr>
      <w:ins w:id="14" w:author="Unknown">
        <w:r w:rsidRPr="00695870">
          <w:rPr>
            <w:rFonts w:ascii="Courier New" w:eastAsia="Times New Roman" w:hAnsi="Courier New" w:cs="Courier New"/>
            <w:b/>
            <w:bCs/>
            <w:sz w:val="20"/>
            <w:szCs w:val="20"/>
          </w:rPr>
          <w:t xml:space="preserve">Syntax in C language: </w:t>
        </w:r>
      </w:ins>
    </w:p>
    <w:p w:rsidR="00695870" w:rsidRPr="00695870" w:rsidRDefault="00695870" w:rsidP="0093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5" w:author="Unknown"/>
          <w:rFonts w:ascii="Courier New" w:eastAsia="Times New Roman" w:hAnsi="Courier New" w:cs="Courier New"/>
          <w:sz w:val="20"/>
          <w:szCs w:val="20"/>
        </w:rPr>
      </w:pPr>
      <w:ins w:id="16" w:author="Unknown">
        <w:r w:rsidRPr="00695870">
          <w:rPr>
            <w:rFonts w:ascii="Courier New" w:eastAsia="Times New Roman" w:hAnsi="Courier New" w:cs="Courier New"/>
            <w:sz w:val="20"/>
            <w:szCs w:val="20"/>
          </w:rPr>
          <w:t>intcreat(char *filename, mode_t mode)</w:t>
        </w:r>
      </w:ins>
    </w:p>
    <w:p w:rsidR="00695870" w:rsidRPr="00695870" w:rsidRDefault="00695870" w:rsidP="00695870">
      <w:pPr>
        <w:spacing w:beforeAutospacing="1" w:after="0" w:afterAutospacing="1" w:line="240" w:lineRule="auto"/>
        <w:ind w:left="1440"/>
        <w:rPr>
          <w:ins w:id="17" w:author="Unknown"/>
          <w:rFonts w:ascii="Times New Roman" w:eastAsia="Times New Roman" w:hAnsi="Times New Roman" w:cs="Times New Roman"/>
          <w:sz w:val="24"/>
          <w:szCs w:val="24"/>
        </w:rPr>
      </w:pPr>
      <w:ins w:id="18" w:author="Unknown">
        <w:r w:rsidRPr="00695870">
          <w:rPr>
            <w:rFonts w:ascii="Times New Roman" w:eastAsia="Times New Roman" w:hAnsi="Times New Roman" w:cs="Times New Roman"/>
            <w:b/>
            <w:bCs/>
            <w:sz w:val="24"/>
            <w:szCs w:val="24"/>
          </w:rPr>
          <w:t>Parameter :</w:t>
        </w:r>
      </w:ins>
    </w:p>
    <w:p w:rsidR="00695870" w:rsidRPr="00695870" w:rsidRDefault="00695870" w:rsidP="00695870">
      <w:pPr>
        <w:numPr>
          <w:ilvl w:val="1"/>
          <w:numId w:val="1"/>
        </w:numPr>
        <w:spacing w:before="100" w:beforeAutospacing="1" w:after="100" w:afterAutospacing="1" w:line="240" w:lineRule="auto"/>
        <w:rPr>
          <w:ins w:id="19" w:author="Unknown"/>
          <w:rFonts w:ascii="Times New Roman" w:eastAsia="Times New Roman" w:hAnsi="Times New Roman" w:cs="Times New Roman"/>
          <w:sz w:val="24"/>
          <w:szCs w:val="24"/>
        </w:rPr>
      </w:pPr>
      <w:ins w:id="20" w:author="Unknown">
        <w:r w:rsidRPr="00695870">
          <w:rPr>
            <w:rFonts w:ascii="Times New Roman" w:eastAsia="Times New Roman" w:hAnsi="Times New Roman" w:cs="Times New Roman"/>
            <w:b/>
            <w:bCs/>
            <w:sz w:val="24"/>
            <w:szCs w:val="24"/>
          </w:rPr>
          <w:t>filename :</w:t>
        </w:r>
        <w:r w:rsidRPr="00695870">
          <w:rPr>
            <w:rFonts w:ascii="Times New Roman" w:eastAsia="Times New Roman" w:hAnsi="Times New Roman" w:cs="Times New Roman"/>
            <w:sz w:val="24"/>
            <w:szCs w:val="24"/>
          </w:rPr>
          <w:t xml:space="preserve"> name of the file which you want to create</w:t>
        </w:r>
      </w:ins>
    </w:p>
    <w:p w:rsidR="00695870" w:rsidRPr="00695870" w:rsidRDefault="00695870" w:rsidP="00695870">
      <w:pPr>
        <w:numPr>
          <w:ilvl w:val="1"/>
          <w:numId w:val="1"/>
        </w:numPr>
        <w:spacing w:before="100" w:beforeAutospacing="1" w:after="100" w:afterAutospacing="1" w:line="240" w:lineRule="auto"/>
        <w:rPr>
          <w:ins w:id="21" w:author="Unknown"/>
          <w:rFonts w:ascii="Times New Roman" w:eastAsia="Times New Roman" w:hAnsi="Times New Roman" w:cs="Times New Roman"/>
          <w:sz w:val="24"/>
          <w:szCs w:val="24"/>
        </w:rPr>
      </w:pPr>
      <w:ins w:id="22" w:author="Unknown">
        <w:r w:rsidRPr="00695870">
          <w:rPr>
            <w:rFonts w:ascii="Times New Roman" w:eastAsia="Times New Roman" w:hAnsi="Times New Roman" w:cs="Times New Roman"/>
            <w:b/>
            <w:bCs/>
            <w:sz w:val="24"/>
            <w:szCs w:val="24"/>
          </w:rPr>
          <w:t>mode :</w:t>
        </w:r>
        <w:r w:rsidRPr="00695870">
          <w:rPr>
            <w:rFonts w:ascii="Times New Roman" w:eastAsia="Times New Roman" w:hAnsi="Times New Roman" w:cs="Times New Roman"/>
            <w:sz w:val="24"/>
            <w:szCs w:val="24"/>
          </w:rPr>
          <w:t xml:space="preserve"> indicates permissions of new file.</w:t>
        </w:r>
      </w:ins>
    </w:p>
    <w:p w:rsidR="00695870" w:rsidRPr="00695870" w:rsidRDefault="00695870" w:rsidP="00695870">
      <w:pPr>
        <w:spacing w:beforeAutospacing="1" w:after="0" w:afterAutospacing="1" w:line="240" w:lineRule="auto"/>
        <w:ind w:left="1440"/>
        <w:rPr>
          <w:ins w:id="23" w:author="Unknown"/>
          <w:rFonts w:ascii="Times New Roman" w:eastAsia="Times New Roman" w:hAnsi="Times New Roman" w:cs="Times New Roman"/>
          <w:sz w:val="24"/>
          <w:szCs w:val="24"/>
        </w:rPr>
      </w:pPr>
      <w:ins w:id="24" w:author="Unknown">
        <w:r w:rsidRPr="00695870">
          <w:rPr>
            <w:rFonts w:ascii="Times New Roman" w:eastAsia="Times New Roman" w:hAnsi="Times New Roman" w:cs="Times New Roman"/>
            <w:b/>
            <w:bCs/>
            <w:sz w:val="24"/>
            <w:szCs w:val="24"/>
          </w:rPr>
          <w:t>Returns :</w:t>
        </w:r>
      </w:ins>
    </w:p>
    <w:p w:rsidR="00695870" w:rsidRPr="00695870" w:rsidRDefault="00695870" w:rsidP="00695870">
      <w:pPr>
        <w:numPr>
          <w:ilvl w:val="1"/>
          <w:numId w:val="1"/>
        </w:numPr>
        <w:spacing w:before="100" w:beforeAutospacing="1" w:after="100" w:afterAutospacing="1" w:line="240" w:lineRule="auto"/>
        <w:rPr>
          <w:ins w:id="25" w:author="Unknown"/>
          <w:rFonts w:ascii="Times New Roman" w:eastAsia="Times New Roman" w:hAnsi="Times New Roman" w:cs="Times New Roman"/>
          <w:sz w:val="24"/>
          <w:szCs w:val="24"/>
        </w:rPr>
      </w:pPr>
      <w:ins w:id="26" w:author="Unknown">
        <w:r w:rsidRPr="00695870">
          <w:rPr>
            <w:rFonts w:ascii="Times New Roman" w:eastAsia="Times New Roman" w:hAnsi="Times New Roman" w:cs="Times New Roman"/>
            <w:sz w:val="24"/>
            <w:szCs w:val="24"/>
          </w:rPr>
          <w:t>return first unused file descriptor (generally 3 when first creat use in process beacuse 0, 1, 2 fd are reserved)</w:t>
        </w:r>
      </w:ins>
    </w:p>
    <w:p w:rsidR="00695870" w:rsidRPr="00695870" w:rsidRDefault="00695870" w:rsidP="00695870">
      <w:pPr>
        <w:numPr>
          <w:ilvl w:val="1"/>
          <w:numId w:val="1"/>
        </w:numPr>
        <w:spacing w:before="100" w:beforeAutospacing="1" w:after="100" w:afterAutospacing="1" w:line="240" w:lineRule="auto"/>
        <w:rPr>
          <w:ins w:id="27" w:author="Unknown"/>
          <w:rFonts w:ascii="Times New Roman" w:eastAsia="Times New Roman" w:hAnsi="Times New Roman" w:cs="Times New Roman"/>
          <w:sz w:val="24"/>
          <w:szCs w:val="24"/>
        </w:rPr>
      </w:pPr>
      <w:ins w:id="28" w:author="Unknown">
        <w:r w:rsidRPr="00695870">
          <w:rPr>
            <w:rFonts w:ascii="Times New Roman" w:eastAsia="Times New Roman" w:hAnsi="Times New Roman" w:cs="Times New Roman"/>
            <w:sz w:val="24"/>
            <w:szCs w:val="24"/>
          </w:rPr>
          <w:t>return -1 when error</w:t>
        </w:r>
      </w:ins>
    </w:p>
    <w:p w:rsidR="00695870" w:rsidRPr="00695870" w:rsidRDefault="00695870" w:rsidP="00695870">
      <w:pPr>
        <w:spacing w:beforeAutospacing="1" w:after="0" w:afterAutospacing="1" w:line="240" w:lineRule="auto"/>
        <w:ind w:left="1440"/>
        <w:rPr>
          <w:ins w:id="29" w:author="Unknown"/>
          <w:rFonts w:ascii="Times New Roman" w:eastAsia="Times New Roman" w:hAnsi="Times New Roman" w:cs="Times New Roman"/>
          <w:sz w:val="24"/>
          <w:szCs w:val="24"/>
        </w:rPr>
      </w:pPr>
      <w:ins w:id="30" w:author="Unknown">
        <w:r w:rsidRPr="00695870">
          <w:rPr>
            <w:rFonts w:ascii="Times New Roman" w:eastAsia="Times New Roman" w:hAnsi="Times New Roman" w:cs="Times New Roman"/>
            <w:b/>
            <w:bCs/>
            <w:sz w:val="24"/>
            <w:szCs w:val="24"/>
          </w:rPr>
          <w:t>How it work in OS</w:t>
        </w:r>
      </w:ins>
    </w:p>
    <w:p w:rsidR="00695870" w:rsidRPr="00695870" w:rsidRDefault="00695870" w:rsidP="00695870">
      <w:pPr>
        <w:numPr>
          <w:ilvl w:val="1"/>
          <w:numId w:val="1"/>
        </w:numPr>
        <w:spacing w:before="100" w:beforeAutospacing="1" w:after="100" w:afterAutospacing="1" w:line="240" w:lineRule="auto"/>
        <w:rPr>
          <w:ins w:id="31" w:author="Unknown"/>
          <w:rFonts w:ascii="Times New Roman" w:eastAsia="Times New Roman" w:hAnsi="Times New Roman" w:cs="Times New Roman"/>
          <w:sz w:val="24"/>
          <w:szCs w:val="24"/>
        </w:rPr>
      </w:pPr>
      <w:ins w:id="32" w:author="Unknown">
        <w:r w:rsidRPr="00695870">
          <w:rPr>
            <w:rFonts w:ascii="Times New Roman" w:eastAsia="Times New Roman" w:hAnsi="Times New Roman" w:cs="Times New Roman"/>
            <w:sz w:val="24"/>
            <w:szCs w:val="24"/>
          </w:rPr>
          <w:t>Create new empty file on disk</w:t>
        </w:r>
      </w:ins>
    </w:p>
    <w:p w:rsidR="00695870" w:rsidRPr="00695870" w:rsidRDefault="00695870" w:rsidP="00695870">
      <w:pPr>
        <w:numPr>
          <w:ilvl w:val="1"/>
          <w:numId w:val="1"/>
        </w:numPr>
        <w:spacing w:before="100" w:beforeAutospacing="1" w:after="100" w:afterAutospacing="1" w:line="240" w:lineRule="auto"/>
        <w:rPr>
          <w:ins w:id="33" w:author="Unknown"/>
          <w:rFonts w:ascii="Times New Roman" w:eastAsia="Times New Roman" w:hAnsi="Times New Roman" w:cs="Times New Roman"/>
          <w:sz w:val="24"/>
          <w:szCs w:val="24"/>
        </w:rPr>
      </w:pPr>
      <w:ins w:id="34" w:author="Unknown">
        <w:r w:rsidRPr="00695870">
          <w:rPr>
            <w:rFonts w:ascii="Times New Roman" w:eastAsia="Times New Roman" w:hAnsi="Times New Roman" w:cs="Times New Roman"/>
            <w:sz w:val="24"/>
            <w:szCs w:val="24"/>
          </w:rPr>
          <w:t>Create file table entry</w:t>
        </w:r>
      </w:ins>
    </w:p>
    <w:p w:rsidR="00695870" w:rsidRPr="00695870" w:rsidRDefault="00695870" w:rsidP="00695870">
      <w:pPr>
        <w:numPr>
          <w:ilvl w:val="1"/>
          <w:numId w:val="1"/>
        </w:numPr>
        <w:spacing w:before="100" w:beforeAutospacing="1" w:after="100" w:afterAutospacing="1" w:line="240" w:lineRule="auto"/>
        <w:rPr>
          <w:ins w:id="35" w:author="Unknown"/>
          <w:rFonts w:ascii="Times New Roman" w:eastAsia="Times New Roman" w:hAnsi="Times New Roman" w:cs="Times New Roman"/>
          <w:sz w:val="24"/>
          <w:szCs w:val="24"/>
        </w:rPr>
      </w:pPr>
      <w:ins w:id="36" w:author="Unknown">
        <w:r w:rsidRPr="00695870">
          <w:rPr>
            <w:rFonts w:ascii="Times New Roman" w:eastAsia="Times New Roman" w:hAnsi="Times New Roman" w:cs="Times New Roman"/>
            <w:sz w:val="24"/>
            <w:szCs w:val="24"/>
          </w:rPr>
          <w:t>Set first unused file descriptor to point to file table entry</w:t>
        </w:r>
      </w:ins>
    </w:p>
    <w:p w:rsidR="00695870" w:rsidRPr="00695870" w:rsidRDefault="00695870" w:rsidP="00695870">
      <w:pPr>
        <w:numPr>
          <w:ilvl w:val="1"/>
          <w:numId w:val="1"/>
        </w:numPr>
        <w:spacing w:before="100" w:beforeAutospacing="1" w:after="100" w:afterAutospacing="1" w:line="240" w:lineRule="auto"/>
        <w:rPr>
          <w:ins w:id="37" w:author="Unknown"/>
          <w:rFonts w:ascii="Times New Roman" w:eastAsia="Times New Roman" w:hAnsi="Times New Roman" w:cs="Times New Roman"/>
          <w:sz w:val="24"/>
          <w:szCs w:val="24"/>
        </w:rPr>
      </w:pPr>
      <w:ins w:id="38" w:author="Unknown">
        <w:r w:rsidRPr="00695870">
          <w:rPr>
            <w:rFonts w:ascii="Times New Roman" w:eastAsia="Times New Roman" w:hAnsi="Times New Roman" w:cs="Times New Roman"/>
            <w:sz w:val="24"/>
            <w:szCs w:val="24"/>
          </w:rPr>
          <w:t>Return file descriptor used, -1 upon failure</w:t>
        </w:r>
      </w:ins>
    </w:p>
    <w:p w:rsidR="00695870" w:rsidRPr="00695870" w:rsidRDefault="00695870" w:rsidP="00695870">
      <w:pPr>
        <w:numPr>
          <w:ilvl w:val="0"/>
          <w:numId w:val="1"/>
        </w:numPr>
        <w:spacing w:before="100" w:beforeAutospacing="1" w:after="100" w:afterAutospacing="1" w:line="240" w:lineRule="auto"/>
        <w:rPr>
          <w:ins w:id="39" w:author="Unknown"/>
          <w:rFonts w:ascii="Times New Roman" w:eastAsia="Times New Roman" w:hAnsi="Times New Roman" w:cs="Times New Roman"/>
          <w:sz w:val="24"/>
          <w:szCs w:val="24"/>
        </w:rPr>
      </w:pPr>
      <w:ins w:id="40" w:author="Unknown">
        <w:r w:rsidRPr="00695870">
          <w:rPr>
            <w:rFonts w:ascii="Times New Roman" w:eastAsia="Times New Roman" w:hAnsi="Times New Roman" w:cs="Times New Roman"/>
            <w:b/>
            <w:bCs/>
            <w:sz w:val="24"/>
            <w:szCs w:val="24"/>
          </w:rPr>
          <w:t>open</w:t>
        </w:r>
        <w:r w:rsidRPr="00695870">
          <w:rPr>
            <w:rFonts w:ascii="Times New Roman" w:eastAsia="Times New Roman" w:hAnsi="Times New Roman" w:cs="Times New Roman"/>
            <w:sz w:val="24"/>
            <w:szCs w:val="24"/>
          </w:rPr>
          <w:t xml:space="preserve">: Used to Open the file for reading, writing or both. </w:t>
        </w:r>
      </w:ins>
    </w:p>
    <w:p w:rsidR="00695870" w:rsidRPr="00695870" w:rsidRDefault="00695870" w:rsidP="0093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41" w:author="Unknown"/>
          <w:rFonts w:ascii="Courier New" w:eastAsia="Times New Roman" w:hAnsi="Courier New" w:cs="Courier New"/>
          <w:sz w:val="20"/>
          <w:szCs w:val="20"/>
        </w:rPr>
      </w:pPr>
      <w:ins w:id="42" w:author="Unknown">
        <w:r w:rsidRPr="00695870">
          <w:rPr>
            <w:rFonts w:ascii="Courier New" w:eastAsia="Times New Roman" w:hAnsi="Courier New" w:cs="Courier New"/>
            <w:b/>
            <w:bCs/>
            <w:sz w:val="20"/>
            <w:szCs w:val="20"/>
          </w:rPr>
          <w:t xml:space="preserve">Syntax in C language </w:t>
        </w:r>
      </w:ins>
    </w:p>
    <w:p w:rsidR="00695870" w:rsidRPr="00695870" w:rsidRDefault="00695870" w:rsidP="0093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43" w:author="Unknown"/>
          <w:rFonts w:ascii="Courier New" w:eastAsia="Times New Roman" w:hAnsi="Courier New" w:cs="Courier New"/>
          <w:sz w:val="20"/>
          <w:szCs w:val="20"/>
        </w:rPr>
      </w:pPr>
      <w:ins w:id="44" w:author="Unknown">
        <w:r w:rsidRPr="00695870">
          <w:rPr>
            <w:rFonts w:ascii="Courier New" w:eastAsia="Times New Roman" w:hAnsi="Courier New" w:cs="Courier New"/>
            <w:sz w:val="20"/>
            <w:szCs w:val="20"/>
          </w:rPr>
          <w:t xml:space="preserve">int open (const char* Path, int flags [, int mode ]); </w:t>
        </w:r>
      </w:ins>
    </w:p>
    <w:p w:rsidR="00695870" w:rsidRPr="00695870" w:rsidRDefault="00695870" w:rsidP="00695870">
      <w:pPr>
        <w:spacing w:before="100" w:beforeAutospacing="1" w:after="100" w:afterAutospacing="1" w:line="240" w:lineRule="auto"/>
        <w:ind w:left="720"/>
        <w:rPr>
          <w:ins w:id="45" w:author="Unknown"/>
          <w:rFonts w:ascii="Times New Roman" w:eastAsia="Times New Roman" w:hAnsi="Times New Roman" w:cs="Times New Roman"/>
          <w:sz w:val="24"/>
          <w:szCs w:val="24"/>
        </w:rPr>
      </w:pPr>
      <w:ins w:id="46" w:author="Unknown">
        <w:r w:rsidRPr="00695870">
          <w:rPr>
            <w:rFonts w:ascii="Times New Roman" w:eastAsia="Times New Roman" w:hAnsi="Times New Roman" w:cs="Times New Roman"/>
            <w:b/>
            <w:bCs/>
            <w:sz w:val="24"/>
            <w:szCs w:val="24"/>
          </w:rPr>
          <w:t>Parameters</w:t>
        </w:r>
      </w:ins>
    </w:p>
    <w:p w:rsidR="00695870" w:rsidRPr="00695870" w:rsidRDefault="00695870" w:rsidP="00695870">
      <w:pPr>
        <w:numPr>
          <w:ilvl w:val="1"/>
          <w:numId w:val="1"/>
        </w:numPr>
        <w:spacing w:before="100" w:beforeAutospacing="1" w:after="100" w:afterAutospacing="1" w:line="240" w:lineRule="auto"/>
        <w:rPr>
          <w:ins w:id="47" w:author="Unknown"/>
          <w:rFonts w:ascii="Times New Roman" w:eastAsia="Times New Roman" w:hAnsi="Times New Roman" w:cs="Times New Roman"/>
          <w:sz w:val="24"/>
          <w:szCs w:val="24"/>
        </w:rPr>
      </w:pPr>
      <w:ins w:id="48" w:author="Unknown">
        <w:r w:rsidRPr="00695870">
          <w:rPr>
            <w:rFonts w:ascii="Times New Roman" w:eastAsia="Times New Roman" w:hAnsi="Times New Roman" w:cs="Times New Roman"/>
            <w:b/>
            <w:bCs/>
            <w:sz w:val="24"/>
            <w:szCs w:val="24"/>
          </w:rPr>
          <w:t>Path :</w:t>
        </w:r>
        <w:r w:rsidRPr="00695870">
          <w:rPr>
            <w:rFonts w:ascii="Times New Roman" w:eastAsia="Times New Roman" w:hAnsi="Times New Roman" w:cs="Times New Roman"/>
            <w:sz w:val="24"/>
            <w:szCs w:val="24"/>
          </w:rPr>
          <w:t xml:space="preserve"> path to file which you want to use </w:t>
        </w:r>
      </w:ins>
    </w:p>
    <w:p w:rsidR="00695870" w:rsidRPr="00695870" w:rsidRDefault="00695870" w:rsidP="00695870">
      <w:pPr>
        <w:numPr>
          <w:ilvl w:val="2"/>
          <w:numId w:val="1"/>
        </w:numPr>
        <w:spacing w:before="100" w:beforeAutospacing="1" w:after="100" w:afterAutospacing="1" w:line="240" w:lineRule="auto"/>
        <w:rPr>
          <w:ins w:id="49" w:author="Unknown"/>
          <w:rFonts w:ascii="Times New Roman" w:eastAsia="Times New Roman" w:hAnsi="Times New Roman" w:cs="Times New Roman"/>
          <w:sz w:val="24"/>
          <w:szCs w:val="24"/>
        </w:rPr>
      </w:pPr>
      <w:ins w:id="50" w:author="Unknown">
        <w:r w:rsidRPr="00695870">
          <w:rPr>
            <w:rFonts w:ascii="Times New Roman" w:eastAsia="Times New Roman" w:hAnsi="Times New Roman" w:cs="Times New Roman"/>
            <w:sz w:val="24"/>
            <w:szCs w:val="24"/>
          </w:rPr>
          <w:t>use absolute path begin with “/”, when you are not work in same directory of file.</w:t>
        </w:r>
      </w:ins>
    </w:p>
    <w:p w:rsidR="00695870" w:rsidRPr="00695870" w:rsidRDefault="00695870" w:rsidP="00695870">
      <w:pPr>
        <w:numPr>
          <w:ilvl w:val="2"/>
          <w:numId w:val="1"/>
        </w:numPr>
        <w:spacing w:before="100" w:beforeAutospacing="1" w:after="100" w:afterAutospacing="1" w:line="240" w:lineRule="auto"/>
        <w:rPr>
          <w:ins w:id="51" w:author="Unknown"/>
          <w:rFonts w:ascii="Times New Roman" w:eastAsia="Times New Roman" w:hAnsi="Times New Roman" w:cs="Times New Roman"/>
          <w:sz w:val="24"/>
          <w:szCs w:val="24"/>
        </w:rPr>
      </w:pPr>
      <w:ins w:id="52" w:author="Unknown">
        <w:r w:rsidRPr="00695870">
          <w:rPr>
            <w:rFonts w:ascii="Times New Roman" w:eastAsia="Times New Roman" w:hAnsi="Times New Roman" w:cs="Times New Roman"/>
            <w:sz w:val="24"/>
            <w:szCs w:val="24"/>
          </w:rPr>
          <w:t>Use relative path which is only file name with extension, when you are work in same directory of file.</w:t>
        </w:r>
      </w:ins>
    </w:p>
    <w:p w:rsidR="00695870" w:rsidRPr="00695870" w:rsidRDefault="00695870" w:rsidP="00695870">
      <w:pPr>
        <w:numPr>
          <w:ilvl w:val="1"/>
          <w:numId w:val="1"/>
        </w:numPr>
        <w:spacing w:before="100" w:beforeAutospacing="1" w:after="100" w:afterAutospacing="1" w:line="240" w:lineRule="auto"/>
        <w:rPr>
          <w:ins w:id="53" w:author="Unknown"/>
          <w:rFonts w:ascii="Times New Roman" w:eastAsia="Times New Roman" w:hAnsi="Times New Roman" w:cs="Times New Roman"/>
          <w:sz w:val="24"/>
          <w:szCs w:val="24"/>
        </w:rPr>
      </w:pPr>
      <w:ins w:id="54" w:author="Unknown">
        <w:r w:rsidRPr="00695870">
          <w:rPr>
            <w:rFonts w:ascii="Times New Roman" w:eastAsia="Times New Roman" w:hAnsi="Times New Roman" w:cs="Times New Roman"/>
            <w:b/>
            <w:bCs/>
            <w:sz w:val="24"/>
            <w:szCs w:val="24"/>
          </w:rPr>
          <w:t>flags :</w:t>
        </w:r>
        <w:r w:rsidRPr="00695870">
          <w:rPr>
            <w:rFonts w:ascii="Times New Roman" w:eastAsia="Times New Roman" w:hAnsi="Times New Roman" w:cs="Times New Roman"/>
            <w:sz w:val="24"/>
            <w:szCs w:val="24"/>
          </w:rPr>
          <w:t xml:space="preserve"> How you like to use </w:t>
        </w:r>
      </w:ins>
    </w:p>
    <w:p w:rsidR="00695870" w:rsidRPr="00695870" w:rsidRDefault="00695870" w:rsidP="00695870">
      <w:pPr>
        <w:numPr>
          <w:ilvl w:val="2"/>
          <w:numId w:val="1"/>
        </w:numPr>
        <w:spacing w:before="100" w:beforeAutospacing="1" w:after="100" w:afterAutospacing="1" w:line="240" w:lineRule="auto"/>
        <w:rPr>
          <w:ins w:id="55" w:author="Unknown"/>
          <w:rFonts w:ascii="Times New Roman" w:eastAsia="Times New Roman" w:hAnsi="Times New Roman" w:cs="Times New Roman"/>
          <w:sz w:val="24"/>
          <w:szCs w:val="24"/>
        </w:rPr>
      </w:pPr>
      <w:ins w:id="56" w:author="Unknown">
        <w:r w:rsidRPr="0074148E">
          <w:rPr>
            <w:rFonts w:ascii="Times New Roman" w:eastAsia="Times New Roman" w:hAnsi="Times New Roman" w:cs="Times New Roman"/>
            <w:b/>
            <w:bCs/>
            <w:sz w:val="24"/>
            <w:szCs w:val="24"/>
          </w:rPr>
          <w:t>O_RDONLY</w:t>
        </w:r>
        <w:r w:rsidRPr="0074148E">
          <w:rPr>
            <w:rFonts w:ascii="Times New Roman" w:eastAsia="Times New Roman" w:hAnsi="Times New Roman" w:cs="Times New Roman"/>
            <w:sz w:val="24"/>
            <w:szCs w:val="24"/>
          </w:rPr>
          <w:t xml:space="preserve">: read only, </w:t>
        </w:r>
        <w:r w:rsidRPr="0074148E">
          <w:rPr>
            <w:rFonts w:ascii="Times New Roman" w:eastAsia="Times New Roman" w:hAnsi="Times New Roman" w:cs="Times New Roman"/>
            <w:b/>
            <w:bCs/>
            <w:sz w:val="24"/>
            <w:szCs w:val="24"/>
          </w:rPr>
          <w:t>O_WRONLY</w:t>
        </w:r>
        <w:r w:rsidRPr="0074148E">
          <w:rPr>
            <w:rFonts w:ascii="Times New Roman" w:eastAsia="Times New Roman" w:hAnsi="Times New Roman" w:cs="Times New Roman"/>
            <w:sz w:val="24"/>
            <w:szCs w:val="24"/>
          </w:rPr>
          <w:t xml:space="preserve">: write only, </w:t>
        </w:r>
        <w:r w:rsidRPr="0074148E">
          <w:rPr>
            <w:rFonts w:ascii="Times New Roman" w:eastAsia="Times New Roman" w:hAnsi="Times New Roman" w:cs="Times New Roman"/>
            <w:b/>
            <w:bCs/>
            <w:sz w:val="24"/>
            <w:szCs w:val="24"/>
          </w:rPr>
          <w:t>O_RDWR</w:t>
        </w:r>
        <w:r w:rsidRPr="0074148E">
          <w:rPr>
            <w:rFonts w:ascii="Times New Roman" w:eastAsia="Times New Roman" w:hAnsi="Times New Roman" w:cs="Times New Roman"/>
            <w:sz w:val="24"/>
            <w:szCs w:val="24"/>
          </w:rPr>
          <w:t>: read and</w:t>
        </w:r>
        <w:r w:rsidRPr="00695870">
          <w:rPr>
            <w:rFonts w:ascii="Times New Roman" w:eastAsia="Times New Roman" w:hAnsi="Times New Roman" w:cs="Times New Roman"/>
            <w:sz w:val="24"/>
            <w:szCs w:val="24"/>
          </w:rPr>
          <w:t xml:space="preserve"> write, </w:t>
        </w:r>
        <w:r w:rsidRPr="00695870">
          <w:rPr>
            <w:rFonts w:ascii="Times New Roman" w:eastAsia="Times New Roman" w:hAnsi="Times New Roman" w:cs="Times New Roman"/>
            <w:b/>
            <w:bCs/>
            <w:sz w:val="24"/>
            <w:szCs w:val="24"/>
          </w:rPr>
          <w:t>O_CREAT</w:t>
        </w:r>
        <w:r w:rsidRPr="00695870">
          <w:rPr>
            <w:rFonts w:ascii="Times New Roman" w:eastAsia="Times New Roman" w:hAnsi="Times New Roman" w:cs="Times New Roman"/>
            <w:sz w:val="24"/>
            <w:szCs w:val="24"/>
          </w:rPr>
          <w:t xml:space="preserve">: create file if it doesn’t exist, </w:t>
        </w:r>
        <w:r w:rsidRPr="00695870">
          <w:rPr>
            <w:rFonts w:ascii="Times New Roman" w:eastAsia="Times New Roman" w:hAnsi="Times New Roman" w:cs="Times New Roman"/>
            <w:b/>
            <w:bCs/>
            <w:sz w:val="24"/>
            <w:szCs w:val="24"/>
          </w:rPr>
          <w:t>O_EXCL</w:t>
        </w:r>
        <w:r w:rsidRPr="00695870">
          <w:rPr>
            <w:rFonts w:ascii="Times New Roman" w:eastAsia="Times New Roman" w:hAnsi="Times New Roman" w:cs="Times New Roman"/>
            <w:sz w:val="24"/>
            <w:szCs w:val="24"/>
          </w:rPr>
          <w:t>: prevent creation if it already exists</w:t>
        </w:r>
      </w:ins>
    </w:p>
    <w:p w:rsidR="00695870" w:rsidRPr="00695870" w:rsidRDefault="00695870" w:rsidP="00695870">
      <w:pPr>
        <w:spacing w:beforeAutospacing="1" w:after="0" w:afterAutospacing="1" w:line="240" w:lineRule="auto"/>
        <w:ind w:left="1440"/>
        <w:rPr>
          <w:ins w:id="57" w:author="Unknown"/>
          <w:rFonts w:ascii="Times New Roman" w:eastAsia="Times New Roman" w:hAnsi="Times New Roman" w:cs="Times New Roman"/>
          <w:sz w:val="24"/>
          <w:szCs w:val="24"/>
        </w:rPr>
      </w:pPr>
      <w:ins w:id="58" w:author="Unknown">
        <w:r w:rsidRPr="00695870">
          <w:rPr>
            <w:rFonts w:ascii="Times New Roman" w:eastAsia="Times New Roman" w:hAnsi="Times New Roman" w:cs="Times New Roman"/>
            <w:b/>
            <w:bCs/>
            <w:sz w:val="24"/>
            <w:szCs w:val="24"/>
          </w:rPr>
          <w:t>How it works in OS</w:t>
        </w:r>
      </w:ins>
    </w:p>
    <w:p w:rsidR="00695870" w:rsidRPr="00695870" w:rsidRDefault="00695870" w:rsidP="00695870">
      <w:pPr>
        <w:numPr>
          <w:ilvl w:val="1"/>
          <w:numId w:val="1"/>
        </w:numPr>
        <w:spacing w:before="100" w:beforeAutospacing="1" w:after="100" w:afterAutospacing="1" w:line="240" w:lineRule="auto"/>
        <w:rPr>
          <w:ins w:id="59" w:author="Unknown"/>
          <w:rFonts w:ascii="Times New Roman" w:eastAsia="Times New Roman" w:hAnsi="Times New Roman" w:cs="Times New Roman"/>
          <w:sz w:val="24"/>
          <w:szCs w:val="24"/>
        </w:rPr>
      </w:pPr>
      <w:ins w:id="60" w:author="Unknown">
        <w:r w:rsidRPr="00695870">
          <w:rPr>
            <w:rFonts w:ascii="Times New Roman" w:eastAsia="Times New Roman" w:hAnsi="Times New Roman" w:cs="Times New Roman"/>
            <w:sz w:val="24"/>
            <w:szCs w:val="24"/>
          </w:rPr>
          <w:t>Find existing file on disk</w:t>
        </w:r>
      </w:ins>
    </w:p>
    <w:p w:rsidR="00695870" w:rsidRPr="00695870" w:rsidRDefault="00695870" w:rsidP="00695870">
      <w:pPr>
        <w:numPr>
          <w:ilvl w:val="1"/>
          <w:numId w:val="1"/>
        </w:numPr>
        <w:spacing w:before="100" w:beforeAutospacing="1" w:after="100" w:afterAutospacing="1" w:line="240" w:lineRule="auto"/>
        <w:rPr>
          <w:ins w:id="61" w:author="Unknown"/>
          <w:rFonts w:ascii="Times New Roman" w:eastAsia="Times New Roman" w:hAnsi="Times New Roman" w:cs="Times New Roman"/>
          <w:sz w:val="24"/>
          <w:szCs w:val="24"/>
        </w:rPr>
      </w:pPr>
      <w:ins w:id="62" w:author="Unknown">
        <w:r w:rsidRPr="00695870">
          <w:rPr>
            <w:rFonts w:ascii="Times New Roman" w:eastAsia="Times New Roman" w:hAnsi="Times New Roman" w:cs="Times New Roman"/>
            <w:sz w:val="24"/>
            <w:szCs w:val="24"/>
          </w:rPr>
          <w:t>Create file table entry</w:t>
        </w:r>
      </w:ins>
    </w:p>
    <w:p w:rsidR="00695870" w:rsidRPr="00695870" w:rsidRDefault="00695870" w:rsidP="00695870">
      <w:pPr>
        <w:numPr>
          <w:ilvl w:val="1"/>
          <w:numId w:val="1"/>
        </w:numPr>
        <w:spacing w:before="100" w:beforeAutospacing="1" w:after="100" w:afterAutospacing="1" w:line="240" w:lineRule="auto"/>
        <w:rPr>
          <w:ins w:id="63" w:author="Unknown"/>
          <w:rFonts w:ascii="Times New Roman" w:eastAsia="Times New Roman" w:hAnsi="Times New Roman" w:cs="Times New Roman"/>
          <w:sz w:val="24"/>
          <w:szCs w:val="24"/>
        </w:rPr>
      </w:pPr>
      <w:ins w:id="64" w:author="Unknown">
        <w:r w:rsidRPr="00695870">
          <w:rPr>
            <w:rFonts w:ascii="Times New Roman" w:eastAsia="Times New Roman" w:hAnsi="Times New Roman" w:cs="Times New Roman"/>
            <w:sz w:val="24"/>
            <w:szCs w:val="24"/>
          </w:rPr>
          <w:t>Set first unused file descriptor to point to file table entry</w:t>
        </w:r>
      </w:ins>
    </w:p>
    <w:p w:rsidR="00695870" w:rsidRPr="00695870" w:rsidRDefault="00695870" w:rsidP="00695870">
      <w:pPr>
        <w:numPr>
          <w:ilvl w:val="1"/>
          <w:numId w:val="1"/>
        </w:numPr>
        <w:spacing w:before="100" w:beforeAutospacing="1" w:after="100" w:afterAutospacing="1" w:line="240" w:lineRule="auto"/>
        <w:rPr>
          <w:ins w:id="65" w:author="Unknown"/>
          <w:rFonts w:ascii="Times New Roman" w:eastAsia="Times New Roman" w:hAnsi="Times New Roman" w:cs="Times New Roman"/>
          <w:sz w:val="24"/>
          <w:szCs w:val="24"/>
        </w:rPr>
      </w:pPr>
      <w:ins w:id="66" w:author="Unknown">
        <w:r w:rsidRPr="00695870">
          <w:rPr>
            <w:rFonts w:ascii="Times New Roman" w:eastAsia="Times New Roman" w:hAnsi="Times New Roman" w:cs="Times New Roman"/>
            <w:sz w:val="24"/>
            <w:szCs w:val="24"/>
          </w:rPr>
          <w:t>Return file descriptor used, -1 upon failure</w:t>
        </w:r>
        <w:bookmarkStart w:id="67" w:name="_GoBack"/>
        <w:bookmarkEnd w:id="67"/>
      </w:ins>
    </w:p>
    <w:p w:rsidR="006D1DF1" w:rsidRPr="006D1DF1" w:rsidRDefault="006D1DF1" w:rsidP="006D1DF1">
      <w:pPr>
        <w:spacing w:before="100" w:beforeAutospacing="1" w:after="100" w:afterAutospacing="1" w:line="240" w:lineRule="auto"/>
        <w:ind w:left="720"/>
        <w:jc w:val="center"/>
        <w:rPr>
          <w:ins w:id="68" w:author="Unknown"/>
          <w:rFonts w:ascii="Times New Roman" w:eastAsia="Times New Roman" w:hAnsi="Times New Roman" w:cs="Times New Roman"/>
          <w:b/>
          <w:color w:val="FF0000"/>
          <w:sz w:val="40"/>
          <w:szCs w:val="40"/>
          <w:u w:val="single"/>
        </w:rPr>
      </w:pPr>
      <w:r w:rsidRPr="006D1DF1">
        <w:rPr>
          <w:rFonts w:ascii="Times New Roman" w:eastAsia="Times New Roman" w:hAnsi="Times New Roman" w:cs="Times New Roman"/>
          <w:b/>
          <w:color w:val="FF0000"/>
          <w:sz w:val="40"/>
          <w:szCs w:val="40"/>
          <w:u w:val="single"/>
        </w:rPr>
        <w:lastRenderedPageBreak/>
        <w:t>Program 1</w:t>
      </w:r>
    </w:p>
    <w:tbl>
      <w:tblPr>
        <w:tblW w:w="0" w:type="auto"/>
        <w:tblCellSpacing w:w="0" w:type="dxa"/>
        <w:tblInd w:w="810" w:type="dxa"/>
        <w:tblCellMar>
          <w:left w:w="0" w:type="dxa"/>
          <w:right w:w="0" w:type="dxa"/>
        </w:tblCellMar>
        <w:tblLook w:val="04A0"/>
      </w:tblPr>
      <w:tblGrid>
        <w:gridCol w:w="6152"/>
      </w:tblGrid>
      <w:tr w:rsidR="00695870" w:rsidRPr="00695870" w:rsidTr="006D1DF1">
        <w:trPr>
          <w:tblCellSpacing w:w="0" w:type="dxa"/>
        </w:trPr>
        <w:tc>
          <w:tcPr>
            <w:tcW w:w="6152" w:type="dxa"/>
            <w:vAlign w:val="center"/>
            <w:hideMark/>
          </w:tcPr>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C program to illustrate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open system call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#include&lt;stdio.h&gt;</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#include&lt;fcntl.h&gt;</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#include&lt;errno.h&gt;</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externinterrno;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intmain()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 if file does not have in directory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 then file foo.txt is created.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w:t>
            </w:r>
            <w:r w:rsidR="003C7F5A" w:rsidRPr="00695870">
              <w:rPr>
                <w:rFonts w:ascii="Courier New" w:eastAsia="Times New Roman" w:hAnsi="Courier New" w:cs="Courier New"/>
                <w:sz w:val="20"/>
                <w:szCs w:val="20"/>
              </w:rPr>
              <w:t>I</w:t>
            </w:r>
            <w:r w:rsidRPr="00695870">
              <w:rPr>
                <w:rFonts w:ascii="Courier New" w:eastAsia="Times New Roman" w:hAnsi="Courier New" w:cs="Courier New"/>
                <w:sz w:val="20"/>
                <w:szCs w:val="20"/>
              </w:rPr>
              <w:t>nt</w:t>
            </w:r>
            <w:r w:rsidR="003C7F5A">
              <w:rPr>
                <w:rFonts w:ascii="Courier New" w:eastAsia="Times New Roman" w:hAnsi="Courier New" w:cs="Courier New"/>
                <w:sz w:val="20"/>
                <w:szCs w:val="20"/>
              </w:rPr>
              <w:t xml:space="preserve"> </w:t>
            </w:r>
            <w:r w:rsidRPr="00695870">
              <w:rPr>
                <w:rFonts w:ascii="Courier New" w:eastAsia="Times New Roman" w:hAnsi="Courier New" w:cs="Courier New"/>
                <w:sz w:val="20"/>
                <w:szCs w:val="20"/>
              </w:rPr>
              <w:t xml:space="preserve">fd = open("foo.txt", O_RDONLY | O_CREAT);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w:t>
            </w:r>
            <w:r w:rsidRPr="00695870">
              <w:rPr>
                <w:rFonts w:ascii="Times New Roman" w:eastAsia="Times New Roman" w:hAnsi="Times New Roman" w:cs="Times New Roman"/>
                <w:sz w:val="24"/>
                <w:szCs w:val="24"/>
              </w:rPr>
              <w:t>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printf("fd = %d/n", fd);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w:t>
            </w:r>
            <w:r w:rsidRPr="00695870">
              <w:rPr>
                <w:rFonts w:ascii="Times New Roman" w:eastAsia="Times New Roman" w:hAnsi="Times New Roman" w:cs="Times New Roman"/>
                <w:sz w:val="24"/>
                <w:szCs w:val="24"/>
              </w:rPr>
              <w:t>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if(fd ==-1)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 print which type of error have in a code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printf("Error Number % d\n", errno);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w:t>
            </w:r>
            <w:r w:rsidRPr="00695870">
              <w:rPr>
                <w:rFonts w:ascii="Times New Roman" w:eastAsia="Times New Roman" w:hAnsi="Times New Roman" w:cs="Times New Roman"/>
                <w:sz w:val="24"/>
                <w:szCs w:val="24"/>
              </w:rPr>
              <w:t>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 print program detail "Success or failure"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perror("Program");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return0;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w:t>
            </w:r>
          </w:p>
        </w:tc>
      </w:tr>
    </w:tbl>
    <w:p w:rsidR="00695870" w:rsidRPr="00695870" w:rsidRDefault="00695870" w:rsidP="00695870">
      <w:pPr>
        <w:spacing w:before="100" w:beforeAutospacing="1" w:after="100" w:afterAutospacing="1" w:line="240" w:lineRule="auto"/>
        <w:ind w:left="720"/>
        <w:rPr>
          <w:ins w:id="69" w:author="Unknown"/>
          <w:rFonts w:ascii="Times New Roman" w:eastAsia="Times New Roman" w:hAnsi="Times New Roman" w:cs="Times New Roman"/>
          <w:sz w:val="24"/>
          <w:szCs w:val="24"/>
        </w:rPr>
      </w:pPr>
      <w:ins w:id="70" w:author="Unknown">
        <w:r w:rsidRPr="00695870">
          <w:rPr>
            <w:rFonts w:ascii="Times New Roman" w:eastAsia="Times New Roman" w:hAnsi="Times New Roman" w:cs="Times New Roman"/>
            <w:sz w:val="24"/>
            <w:szCs w:val="24"/>
          </w:rPr>
          <w:t>Output:</w:t>
        </w:r>
      </w:ins>
    </w:p>
    <w:p w:rsidR="00695870" w:rsidRPr="00695870" w:rsidRDefault="00695870" w:rsidP="006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71" w:author="Unknown"/>
          <w:rFonts w:ascii="Courier New" w:eastAsia="Times New Roman" w:hAnsi="Courier New" w:cs="Courier New"/>
          <w:sz w:val="20"/>
          <w:szCs w:val="20"/>
        </w:rPr>
      </w:pPr>
      <w:ins w:id="72" w:author="Unknown">
        <w:r w:rsidRPr="00695870">
          <w:rPr>
            <w:rFonts w:ascii="Courier New" w:eastAsia="Times New Roman" w:hAnsi="Courier New" w:cs="Courier New"/>
            <w:sz w:val="20"/>
            <w:szCs w:val="20"/>
          </w:rPr>
          <w:t>fd = 3</w:t>
        </w:r>
      </w:ins>
    </w:p>
    <w:p w:rsidR="00695870" w:rsidRPr="00695870" w:rsidRDefault="00695870" w:rsidP="00695870">
      <w:pPr>
        <w:numPr>
          <w:ilvl w:val="0"/>
          <w:numId w:val="1"/>
        </w:numPr>
        <w:spacing w:before="100" w:beforeAutospacing="1" w:after="100" w:afterAutospacing="1" w:line="240" w:lineRule="auto"/>
        <w:rPr>
          <w:ins w:id="73" w:author="Unknown"/>
          <w:rFonts w:ascii="Times New Roman" w:eastAsia="Times New Roman" w:hAnsi="Times New Roman" w:cs="Times New Roman"/>
          <w:sz w:val="24"/>
          <w:szCs w:val="24"/>
        </w:rPr>
      </w:pPr>
      <w:ins w:id="74" w:author="Unknown">
        <w:r w:rsidRPr="00695870">
          <w:rPr>
            <w:rFonts w:ascii="Times New Roman" w:eastAsia="Times New Roman" w:hAnsi="Times New Roman" w:cs="Times New Roman"/>
            <w:b/>
            <w:bCs/>
            <w:sz w:val="24"/>
            <w:szCs w:val="24"/>
          </w:rPr>
          <w:t xml:space="preserve">close: </w:t>
        </w:r>
        <w:r w:rsidRPr="00695870">
          <w:rPr>
            <w:rFonts w:ascii="Times New Roman" w:eastAsia="Times New Roman" w:hAnsi="Times New Roman" w:cs="Times New Roman"/>
            <w:sz w:val="24"/>
            <w:szCs w:val="24"/>
          </w:rPr>
          <w:t xml:space="preserve">Tells the operating system you are done with a file descriptor and Close the file which pointed by fd. </w:t>
        </w:r>
      </w:ins>
    </w:p>
    <w:p w:rsidR="00695870" w:rsidRPr="00695870" w:rsidRDefault="00695870" w:rsidP="006958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 w:author="Unknown"/>
          <w:rFonts w:ascii="Courier New" w:eastAsia="Times New Roman" w:hAnsi="Courier New" w:cs="Courier New"/>
          <w:sz w:val="20"/>
          <w:szCs w:val="20"/>
        </w:rPr>
      </w:pPr>
      <w:ins w:id="76" w:author="Unknown">
        <w:r w:rsidRPr="00695870">
          <w:rPr>
            <w:rFonts w:ascii="Courier New" w:eastAsia="Times New Roman" w:hAnsi="Courier New" w:cs="Courier New"/>
            <w:b/>
            <w:bCs/>
            <w:sz w:val="20"/>
            <w:szCs w:val="20"/>
          </w:rPr>
          <w:t>Syntax in C language</w:t>
        </w:r>
      </w:ins>
    </w:p>
    <w:p w:rsidR="00695870" w:rsidRPr="00695870" w:rsidRDefault="00695870" w:rsidP="006958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 w:author="Unknown"/>
          <w:rFonts w:ascii="Courier New" w:eastAsia="Times New Roman" w:hAnsi="Courier New" w:cs="Courier New"/>
          <w:sz w:val="20"/>
          <w:szCs w:val="20"/>
        </w:rPr>
      </w:pPr>
      <w:ins w:id="78" w:author="Unknown">
        <w:r w:rsidRPr="00695870">
          <w:rPr>
            <w:rFonts w:ascii="Courier New" w:eastAsia="Times New Roman" w:hAnsi="Courier New" w:cs="Courier New"/>
            <w:sz w:val="20"/>
            <w:szCs w:val="20"/>
          </w:rPr>
          <w:t>#include &lt;fcntl.h&gt;</w:t>
        </w:r>
      </w:ins>
    </w:p>
    <w:p w:rsidR="00695870" w:rsidRPr="00695870" w:rsidRDefault="00695870" w:rsidP="006958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 w:author="Unknown"/>
          <w:rFonts w:ascii="Courier New" w:eastAsia="Times New Roman" w:hAnsi="Courier New" w:cs="Courier New"/>
          <w:sz w:val="20"/>
          <w:szCs w:val="20"/>
        </w:rPr>
      </w:pPr>
      <w:ins w:id="80" w:author="Unknown">
        <w:r w:rsidRPr="00695870">
          <w:rPr>
            <w:rFonts w:ascii="Courier New" w:eastAsia="Times New Roman" w:hAnsi="Courier New" w:cs="Courier New"/>
            <w:sz w:val="20"/>
            <w:szCs w:val="20"/>
          </w:rPr>
          <w:t xml:space="preserve">int close(intfd); </w:t>
        </w:r>
      </w:ins>
    </w:p>
    <w:p w:rsidR="00695870" w:rsidRPr="00695870" w:rsidRDefault="00695870" w:rsidP="00695870">
      <w:pPr>
        <w:spacing w:beforeAutospacing="1" w:after="0" w:afterAutospacing="1" w:line="240" w:lineRule="auto"/>
        <w:ind w:left="1440"/>
        <w:rPr>
          <w:ins w:id="81" w:author="Unknown"/>
          <w:rFonts w:ascii="Times New Roman" w:eastAsia="Times New Roman" w:hAnsi="Times New Roman" w:cs="Times New Roman"/>
          <w:sz w:val="24"/>
          <w:szCs w:val="24"/>
        </w:rPr>
      </w:pPr>
      <w:ins w:id="82" w:author="Unknown">
        <w:r w:rsidRPr="00695870">
          <w:rPr>
            <w:rFonts w:ascii="Times New Roman" w:eastAsia="Times New Roman" w:hAnsi="Times New Roman" w:cs="Times New Roman"/>
            <w:b/>
            <w:bCs/>
            <w:sz w:val="24"/>
            <w:szCs w:val="24"/>
          </w:rPr>
          <w:t>Parameter</w:t>
        </w:r>
      </w:ins>
    </w:p>
    <w:p w:rsidR="00695870" w:rsidRPr="00695870" w:rsidRDefault="00695870" w:rsidP="00695870">
      <w:pPr>
        <w:numPr>
          <w:ilvl w:val="1"/>
          <w:numId w:val="1"/>
        </w:numPr>
        <w:spacing w:before="100" w:beforeAutospacing="1" w:after="100" w:afterAutospacing="1" w:line="240" w:lineRule="auto"/>
        <w:rPr>
          <w:ins w:id="83" w:author="Unknown"/>
          <w:rFonts w:ascii="Times New Roman" w:eastAsia="Times New Roman" w:hAnsi="Times New Roman" w:cs="Times New Roman"/>
          <w:sz w:val="24"/>
          <w:szCs w:val="24"/>
        </w:rPr>
      </w:pPr>
      <w:ins w:id="84" w:author="Unknown">
        <w:r w:rsidRPr="00695870">
          <w:rPr>
            <w:rFonts w:ascii="Times New Roman" w:eastAsia="Times New Roman" w:hAnsi="Times New Roman" w:cs="Times New Roman"/>
            <w:b/>
            <w:bCs/>
            <w:sz w:val="24"/>
            <w:szCs w:val="24"/>
          </w:rPr>
          <w:t>fd :</w:t>
        </w:r>
        <w:r w:rsidRPr="00695870">
          <w:rPr>
            <w:rFonts w:ascii="Times New Roman" w:eastAsia="Times New Roman" w:hAnsi="Times New Roman" w:cs="Times New Roman"/>
            <w:sz w:val="24"/>
            <w:szCs w:val="24"/>
          </w:rPr>
          <w:t>file descriptor</w:t>
        </w:r>
      </w:ins>
    </w:p>
    <w:p w:rsidR="00695870" w:rsidRPr="00695870" w:rsidRDefault="00695870" w:rsidP="00695870">
      <w:pPr>
        <w:spacing w:beforeAutospacing="1" w:after="0" w:afterAutospacing="1" w:line="240" w:lineRule="auto"/>
        <w:ind w:left="1440"/>
        <w:rPr>
          <w:ins w:id="85" w:author="Unknown"/>
          <w:rFonts w:ascii="Times New Roman" w:eastAsia="Times New Roman" w:hAnsi="Times New Roman" w:cs="Times New Roman"/>
          <w:sz w:val="24"/>
          <w:szCs w:val="24"/>
        </w:rPr>
      </w:pPr>
      <w:ins w:id="86" w:author="Unknown">
        <w:r w:rsidRPr="00695870">
          <w:rPr>
            <w:rFonts w:ascii="Times New Roman" w:eastAsia="Times New Roman" w:hAnsi="Times New Roman" w:cs="Times New Roman"/>
            <w:b/>
            <w:bCs/>
            <w:sz w:val="24"/>
            <w:szCs w:val="24"/>
          </w:rPr>
          <w:t>Return</w:t>
        </w:r>
      </w:ins>
    </w:p>
    <w:p w:rsidR="00695870" w:rsidRPr="00695870" w:rsidRDefault="00695870" w:rsidP="00695870">
      <w:pPr>
        <w:numPr>
          <w:ilvl w:val="1"/>
          <w:numId w:val="1"/>
        </w:numPr>
        <w:spacing w:before="100" w:beforeAutospacing="1" w:after="100" w:afterAutospacing="1" w:line="240" w:lineRule="auto"/>
        <w:rPr>
          <w:ins w:id="87" w:author="Unknown"/>
          <w:rFonts w:ascii="Times New Roman" w:eastAsia="Times New Roman" w:hAnsi="Times New Roman" w:cs="Times New Roman"/>
          <w:sz w:val="24"/>
          <w:szCs w:val="24"/>
        </w:rPr>
      </w:pPr>
      <w:ins w:id="88" w:author="Unknown">
        <w:r w:rsidRPr="00695870">
          <w:rPr>
            <w:rFonts w:ascii="Times New Roman" w:eastAsia="Times New Roman" w:hAnsi="Times New Roman" w:cs="Times New Roman"/>
            <w:b/>
            <w:bCs/>
            <w:sz w:val="24"/>
            <w:szCs w:val="24"/>
          </w:rPr>
          <w:t>0</w:t>
        </w:r>
        <w:r w:rsidRPr="00695870">
          <w:rPr>
            <w:rFonts w:ascii="Times New Roman" w:eastAsia="Times New Roman" w:hAnsi="Times New Roman" w:cs="Times New Roman"/>
            <w:sz w:val="24"/>
            <w:szCs w:val="24"/>
          </w:rPr>
          <w:t xml:space="preserve"> on success.</w:t>
        </w:r>
      </w:ins>
    </w:p>
    <w:p w:rsidR="00695870" w:rsidRPr="00695870" w:rsidRDefault="00695870" w:rsidP="00695870">
      <w:pPr>
        <w:numPr>
          <w:ilvl w:val="1"/>
          <w:numId w:val="1"/>
        </w:numPr>
        <w:spacing w:before="100" w:beforeAutospacing="1" w:after="100" w:afterAutospacing="1" w:line="240" w:lineRule="auto"/>
        <w:rPr>
          <w:ins w:id="89" w:author="Unknown"/>
          <w:rFonts w:ascii="Times New Roman" w:eastAsia="Times New Roman" w:hAnsi="Times New Roman" w:cs="Times New Roman"/>
          <w:sz w:val="24"/>
          <w:szCs w:val="24"/>
        </w:rPr>
      </w:pPr>
      <w:ins w:id="90" w:author="Unknown">
        <w:r w:rsidRPr="00695870">
          <w:rPr>
            <w:rFonts w:ascii="Times New Roman" w:eastAsia="Times New Roman" w:hAnsi="Times New Roman" w:cs="Times New Roman"/>
            <w:b/>
            <w:bCs/>
            <w:sz w:val="24"/>
            <w:szCs w:val="24"/>
          </w:rPr>
          <w:t>-1</w:t>
        </w:r>
        <w:r w:rsidRPr="00695870">
          <w:rPr>
            <w:rFonts w:ascii="Times New Roman" w:eastAsia="Times New Roman" w:hAnsi="Times New Roman" w:cs="Times New Roman"/>
            <w:sz w:val="24"/>
            <w:szCs w:val="24"/>
          </w:rPr>
          <w:t xml:space="preserve"> on error.</w:t>
        </w:r>
      </w:ins>
    </w:p>
    <w:p w:rsidR="00695870" w:rsidRPr="00695870" w:rsidRDefault="00695870" w:rsidP="00695870">
      <w:pPr>
        <w:spacing w:beforeAutospacing="1" w:after="0" w:afterAutospacing="1" w:line="240" w:lineRule="auto"/>
        <w:ind w:left="1440"/>
        <w:rPr>
          <w:ins w:id="91" w:author="Unknown"/>
          <w:rFonts w:ascii="Times New Roman" w:eastAsia="Times New Roman" w:hAnsi="Times New Roman" w:cs="Times New Roman"/>
          <w:sz w:val="24"/>
          <w:szCs w:val="24"/>
        </w:rPr>
      </w:pPr>
      <w:ins w:id="92" w:author="Unknown">
        <w:r w:rsidRPr="00695870">
          <w:rPr>
            <w:rFonts w:ascii="Times New Roman" w:eastAsia="Times New Roman" w:hAnsi="Times New Roman" w:cs="Times New Roman"/>
            <w:b/>
            <w:bCs/>
            <w:sz w:val="24"/>
            <w:szCs w:val="24"/>
          </w:rPr>
          <w:t xml:space="preserve">How it works in the OS </w:t>
        </w:r>
      </w:ins>
    </w:p>
    <w:p w:rsidR="00695870" w:rsidRPr="00695870" w:rsidRDefault="00695870" w:rsidP="00695870">
      <w:pPr>
        <w:numPr>
          <w:ilvl w:val="1"/>
          <w:numId w:val="1"/>
        </w:numPr>
        <w:spacing w:before="100" w:beforeAutospacing="1" w:after="100" w:afterAutospacing="1" w:line="240" w:lineRule="auto"/>
        <w:rPr>
          <w:ins w:id="93" w:author="Unknown"/>
          <w:rFonts w:ascii="Times New Roman" w:eastAsia="Times New Roman" w:hAnsi="Times New Roman" w:cs="Times New Roman"/>
          <w:sz w:val="24"/>
          <w:szCs w:val="24"/>
        </w:rPr>
      </w:pPr>
      <w:ins w:id="94" w:author="Unknown">
        <w:r w:rsidRPr="00695870">
          <w:rPr>
            <w:rFonts w:ascii="Times New Roman" w:eastAsia="Times New Roman" w:hAnsi="Times New Roman" w:cs="Times New Roman"/>
            <w:sz w:val="24"/>
            <w:szCs w:val="24"/>
          </w:rPr>
          <w:t>Destroy file table entry referenced by element fd of file descriptor table</w:t>
        </w:r>
        <w:r w:rsidRPr="00695870">
          <w:rPr>
            <w:rFonts w:ascii="Times New Roman" w:eastAsia="Times New Roman" w:hAnsi="Times New Roman" w:cs="Times New Roman"/>
            <w:sz w:val="24"/>
            <w:szCs w:val="24"/>
          </w:rPr>
          <w:br/>
          <w:t>– As long as no other process is pointing to it!</w:t>
        </w:r>
      </w:ins>
    </w:p>
    <w:p w:rsidR="00695870" w:rsidRPr="00695870" w:rsidRDefault="00695870" w:rsidP="00695870">
      <w:pPr>
        <w:numPr>
          <w:ilvl w:val="1"/>
          <w:numId w:val="1"/>
        </w:numPr>
        <w:spacing w:before="100" w:beforeAutospacing="1" w:after="100" w:afterAutospacing="1" w:line="240" w:lineRule="auto"/>
        <w:rPr>
          <w:ins w:id="95" w:author="Unknown"/>
          <w:rFonts w:ascii="Times New Roman" w:eastAsia="Times New Roman" w:hAnsi="Times New Roman" w:cs="Times New Roman"/>
          <w:sz w:val="24"/>
          <w:szCs w:val="24"/>
        </w:rPr>
      </w:pPr>
      <w:ins w:id="96" w:author="Unknown">
        <w:r w:rsidRPr="00695870">
          <w:rPr>
            <w:rFonts w:ascii="Times New Roman" w:eastAsia="Times New Roman" w:hAnsi="Times New Roman" w:cs="Times New Roman"/>
            <w:sz w:val="24"/>
            <w:szCs w:val="24"/>
          </w:rPr>
          <w:t xml:space="preserve">Set element fd of file descriptor table to </w:t>
        </w:r>
        <w:r w:rsidRPr="00695870">
          <w:rPr>
            <w:rFonts w:ascii="Times New Roman" w:eastAsia="Times New Roman" w:hAnsi="Times New Roman" w:cs="Times New Roman"/>
            <w:b/>
            <w:bCs/>
            <w:sz w:val="24"/>
            <w:szCs w:val="24"/>
          </w:rPr>
          <w:t>NULL</w:t>
        </w:r>
      </w:ins>
    </w:p>
    <w:p w:rsidR="006D1DF1" w:rsidRPr="006D1DF1" w:rsidRDefault="006D1DF1" w:rsidP="006D1DF1">
      <w:pPr>
        <w:spacing w:before="100" w:beforeAutospacing="1" w:after="100" w:afterAutospacing="1" w:line="240" w:lineRule="auto"/>
        <w:ind w:left="720"/>
        <w:jc w:val="center"/>
        <w:rPr>
          <w:ins w:id="97" w:author="Unknown"/>
          <w:rFonts w:ascii="Times New Roman" w:eastAsia="Times New Roman" w:hAnsi="Times New Roman" w:cs="Times New Roman"/>
          <w:b/>
          <w:color w:val="FF0000"/>
          <w:sz w:val="40"/>
          <w:szCs w:val="40"/>
          <w:u w:val="single"/>
        </w:rPr>
      </w:pPr>
      <w:r>
        <w:rPr>
          <w:rFonts w:ascii="Times New Roman" w:eastAsia="Times New Roman" w:hAnsi="Times New Roman" w:cs="Times New Roman"/>
          <w:b/>
          <w:color w:val="FF0000"/>
          <w:sz w:val="40"/>
          <w:szCs w:val="40"/>
          <w:u w:val="single"/>
        </w:rPr>
        <w:lastRenderedPageBreak/>
        <w:t>Program 2</w:t>
      </w:r>
    </w:p>
    <w:tbl>
      <w:tblPr>
        <w:tblW w:w="0" w:type="auto"/>
        <w:tblCellSpacing w:w="0" w:type="dxa"/>
        <w:tblInd w:w="720" w:type="dxa"/>
        <w:tblCellMar>
          <w:left w:w="0" w:type="dxa"/>
          <w:right w:w="0" w:type="dxa"/>
        </w:tblCellMar>
        <w:tblLook w:val="04A0"/>
      </w:tblPr>
      <w:tblGrid>
        <w:gridCol w:w="5281"/>
      </w:tblGrid>
      <w:tr w:rsidR="00695870" w:rsidRPr="00695870" w:rsidTr="00695870">
        <w:trPr>
          <w:tblCellSpacing w:w="0" w:type="dxa"/>
        </w:trPr>
        <w:tc>
          <w:tcPr>
            <w:tcW w:w="0" w:type="auto"/>
            <w:vAlign w:val="center"/>
            <w:hideMark/>
          </w:tcPr>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C program to illustrate close system Call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#include&lt;stdio.h&gt;</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#include &lt;fcntl.h&gt;</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intmain()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intfd1 = open("foo.txt", O_RDONLY);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if(fd1 &lt; 0)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perror("c1");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exit(1);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printf("opened the fd = % d\n", fd1);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w:t>
            </w:r>
            <w:r w:rsidRPr="00695870">
              <w:rPr>
                <w:rFonts w:ascii="Times New Roman" w:eastAsia="Times New Roman" w:hAnsi="Times New Roman" w:cs="Times New Roman"/>
                <w:sz w:val="24"/>
                <w:szCs w:val="24"/>
              </w:rPr>
              <w:t>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 Using close system Call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if(close(fd1) &lt; 0)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perror("c1");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exit(1);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printf("closed the fd.\n");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w:t>
            </w:r>
          </w:p>
        </w:tc>
      </w:tr>
    </w:tbl>
    <w:p w:rsidR="00695870" w:rsidRPr="00695870" w:rsidRDefault="00695870" w:rsidP="00695870">
      <w:pPr>
        <w:spacing w:before="100" w:beforeAutospacing="1" w:after="100" w:afterAutospacing="1" w:line="240" w:lineRule="auto"/>
        <w:ind w:left="720"/>
        <w:rPr>
          <w:ins w:id="98" w:author="Unknown"/>
          <w:rFonts w:ascii="Times New Roman" w:eastAsia="Times New Roman" w:hAnsi="Times New Roman" w:cs="Times New Roman"/>
          <w:sz w:val="24"/>
          <w:szCs w:val="24"/>
        </w:rPr>
      </w:pPr>
      <w:ins w:id="99" w:author="Unknown">
        <w:r w:rsidRPr="00695870">
          <w:rPr>
            <w:rFonts w:ascii="Times New Roman" w:eastAsia="Times New Roman" w:hAnsi="Times New Roman" w:cs="Times New Roman"/>
            <w:sz w:val="24"/>
            <w:szCs w:val="24"/>
          </w:rPr>
          <w:t>Output:</w:t>
        </w:r>
      </w:ins>
    </w:p>
    <w:p w:rsidR="00695870" w:rsidRPr="00695870" w:rsidRDefault="00695870" w:rsidP="006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00" w:author="Unknown"/>
          <w:rFonts w:ascii="Courier New" w:eastAsia="Times New Roman" w:hAnsi="Courier New" w:cs="Courier New"/>
          <w:sz w:val="20"/>
          <w:szCs w:val="20"/>
        </w:rPr>
      </w:pPr>
      <w:ins w:id="101" w:author="Unknown">
        <w:r w:rsidRPr="00695870">
          <w:rPr>
            <w:rFonts w:ascii="Courier New" w:eastAsia="Times New Roman" w:hAnsi="Courier New" w:cs="Courier New"/>
            <w:sz w:val="20"/>
            <w:szCs w:val="20"/>
          </w:rPr>
          <w:t>opened the fd = 3</w:t>
        </w:r>
      </w:ins>
    </w:p>
    <w:p w:rsidR="00695870" w:rsidRPr="00695870" w:rsidRDefault="00695870" w:rsidP="006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02" w:author="Unknown"/>
          <w:rFonts w:ascii="Courier New" w:eastAsia="Times New Roman" w:hAnsi="Courier New" w:cs="Courier New"/>
          <w:sz w:val="20"/>
          <w:szCs w:val="20"/>
        </w:rPr>
      </w:pPr>
      <w:ins w:id="103" w:author="Unknown">
        <w:r w:rsidRPr="00695870">
          <w:rPr>
            <w:rFonts w:ascii="Courier New" w:eastAsia="Times New Roman" w:hAnsi="Courier New" w:cs="Courier New"/>
            <w:sz w:val="20"/>
            <w:szCs w:val="20"/>
          </w:rPr>
          <w:t>closed the fd.</w:t>
        </w:r>
      </w:ins>
    </w:p>
    <w:p w:rsidR="006D1DF1" w:rsidRPr="006D1DF1" w:rsidRDefault="006D1DF1" w:rsidP="006D1DF1">
      <w:pPr>
        <w:spacing w:before="100" w:beforeAutospacing="1" w:after="100" w:afterAutospacing="1" w:line="240" w:lineRule="auto"/>
        <w:ind w:left="720"/>
        <w:jc w:val="center"/>
        <w:rPr>
          <w:ins w:id="104" w:author="Unknown"/>
          <w:rFonts w:ascii="Times New Roman" w:eastAsia="Times New Roman" w:hAnsi="Times New Roman" w:cs="Times New Roman"/>
          <w:b/>
          <w:color w:val="FF0000"/>
          <w:sz w:val="40"/>
          <w:szCs w:val="40"/>
          <w:u w:val="single"/>
        </w:rPr>
      </w:pPr>
      <w:r>
        <w:rPr>
          <w:rFonts w:ascii="Times New Roman" w:eastAsia="Times New Roman" w:hAnsi="Times New Roman" w:cs="Times New Roman"/>
          <w:b/>
          <w:color w:val="FF0000"/>
          <w:sz w:val="40"/>
          <w:szCs w:val="40"/>
          <w:u w:val="single"/>
        </w:rPr>
        <w:t>Program 3</w:t>
      </w:r>
    </w:p>
    <w:p w:rsidR="006D1DF1" w:rsidRPr="00695870" w:rsidRDefault="006D1DF1" w:rsidP="00695870">
      <w:pPr>
        <w:spacing w:before="100" w:beforeAutospacing="1" w:after="100" w:afterAutospacing="1" w:line="240" w:lineRule="auto"/>
        <w:ind w:left="720"/>
        <w:rPr>
          <w:ins w:id="105" w:author="Unknown"/>
          <w:rFonts w:ascii="Times New Roman" w:eastAsia="Times New Roman" w:hAnsi="Times New Roman" w:cs="Times New Roman"/>
          <w:sz w:val="24"/>
          <w:szCs w:val="24"/>
        </w:rPr>
      </w:pPr>
    </w:p>
    <w:tbl>
      <w:tblPr>
        <w:tblW w:w="0" w:type="auto"/>
        <w:tblCellSpacing w:w="0" w:type="dxa"/>
        <w:tblInd w:w="720" w:type="dxa"/>
        <w:tblCellMar>
          <w:left w:w="0" w:type="dxa"/>
          <w:right w:w="0" w:type="dxa"/>
        </w:tblCellMar>
        <w:tblLook w:val="04A0"/>
      </w:tblPr>
      <w:tblGrid>
        <w:gridCol w:w="5401"/>
      </w:tblGrid>
      <w:tr w:rsidR="00695870" w:rsidRPr="00695870" w:rsidTr="00695870">
        <w:trPr>
          <w:tblCellSpacing w:w="0" w:type="dxa"/>
        </w:trPr>
        <w:tc>
          <w:tcPr>
            <w:tcW w:w="0" w:type="auto"/>
            <w:vAlign w:val="center"/>
            <w:hideMark/>
          </w:tcPr>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C program to illustrate close system Call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#include&lt;stdio.h&gt;</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#include&lt;fcntl.h&gt;</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intmain()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 assume that foo.txt is already created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intfd1 = open("foo.txt", O_RDONLY, 0);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close(fd1);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w:t>
            </w:r>
            <w:r w:rsidRPr="00695870">
              <w:rPr>
                <w:rFonts w:ascii="Times New Roman" w:eastAsia="Times New Roman" w:hAnsi="Times New Roman" w:cs="Times New Roman"/>
                <w:sz w:val="24"/>
                <w:szCs w:val="24"/>
              </w:rPr>
              <w:t>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 assume that baz.tzt is already created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intfd2 = open("baz.txt", O_RDONLY, 0);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w:t>
            </w:r>
            <w:r w:rsidRPr="00695870">
              <w:rPr>
                <w:rFonts w:ascii="Times New Roman" w:eastAsia="Times New Roman" w:hAnsi="Times New Roman" w:cs="Times New Roman"/>
                <w:sz w:val="24"/>
                <w:szCs w:val="24"/>
              </w:rPr>
              <w:t>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printf("fd2 = % d\n", fd2);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exit(0);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w:t>
            </w:r>
          </w:p>
        </w:tc>
      </w:tr>
    </w:tbl>
    <w:p w:rsidR="00695870" w:rsidRPr="00695870" w:rsidRDefault="00695870" w:rsidP="00695870">
      <w:pPr>
        <w:spacing w:before="100" w:beforeAutospacing="1" w:after="100" w:afterAutospacing="1" w:line="240" w:lineRule="auto"/>
        <w:ind w:left="720"/>
        <w:rPr>
          <w:ins w:id="106" w:author="Unknown"/>
          <w:rFonts w:ascii="Times New Roman" w:eastAsia="Times New Roman" w:hAnsi="Times New Roman" w:cs="Times New Roman"/>
          <w:sz w:val="24"/>
          <w:szCs w:val="24"/>
        </w:rPr>
      </w:pPr>
      <w:ins w:id="107" w:author="Unknown">
        <w:r w:rsidRPr="00695870">
          <w:rPr>
            <w:rFonts w:ascii="Times New Roman" w:eastAsia="Times New Roman" w:hAnsi="Times New Roman" w:cs="Times New Roman"/>
            <w:sz w:val="24"/>
            <w:szCs w:val="24"/>
          </w:rPr>
          <w:t>Output:</w:t>
        </w:r>
      </w:ins>
    </w:p>
    <w:p w:rsidR="00695870" w:rsidRPr="00695870" w:rsidRDefault="00695870" w:rsidP="006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08" w:author="Unknown"/>
          <w:rFonts w:ascii="Courier New" w:eastAsia="Times New Roman" w:hAnsi="Courier New" w:cs="Courier New"/>
          <w:sz w:val="20"/>
          <w:szCs w:val="20"/>
        </w:rPr>
      </w:pPr>
      <w:ins w:id="109" w:author="Unknown">
        <w:r w:rsidRPr="00695870">
          <w:rPr>
            <w:rFonts w:ascii="Courier New" w:eastAsia="Times New Roman" w:hAnsi="Courier New" w:cs="Courier New"/>
            <w:sz w:val="20"/>
            <w:szCs w:val="20"/>
          </w:rPr>
          <w:t>fd2 = 3</w:t>
        </w:r>
      </w:ins>
    </w:p>
    <w:p w:rsidR="00695870" w:rsidRPr="00695870" w:rsidRDefault="00695870" w:rsidP="00695870">
      <w:pPr>
        <w:spacing w:before="100" w:beforeAutospacing="1" w:after="100" w:afterAutospacing="1" w:line="240" w:lineRule="auto"/>
        <w:ind w:left="720"/>
        <w:rPr>
          <w:ins w:id="110" w:author="Unknown"/>
          <w:rFonts w:ascii="Times New Roman" w:eastAsia="Times New Roman" w:hAnsi="Times New Roman" w:cs="Times New Roman"/>
          <w:sz w:val="24"/>
          <w:szCs w:val="24"/>
        </w:rPr>
      </w:pPr>
      <w:ins w:id="111" w:author="Unknown">
        <w:r w:rsidRPr="00695870">
          <w:rPr>
            <w:rFonts w:ascii="Times New Roman" w:eastAsia="Times New Roman" w:hAnsi="Times New Roman" w:cs="Times New Roman"/>
            <w:sz w:val="24"/>
            <w:szCs w:val="24"/>
          </w:rPr>
          <w:t xml:space="preserve">Here, In this code first open() returns </w:t>
        </w:r>
        <w:r w:rsidRPr="00695870">
          <w:rPr>
            <w:rFonts w:ascii="Times New Roman" w:eastAsia="Times New Roman" w:hAnsi="Times New Roman" w:cs="Times New Roman"/>
            <w:b/>
            <w:bCs/>
            <w:sz w:val="24"/>
            <w:szCs w:val="24"/>
          </w:rPr>
          <w:t>3</w:t>
        </w:r>
        <w:r w:rsidRPr="00695870">
          <w:rPr>
            <w:rFonts w:ascii="Times New Roman" w:eastAsia="Times New Roman" w:hAnsi="Times New Roman" w:cs="Times New Roman"/>
            <w:sz w:val="24"/>
            <w:szCs w:val="24"/>
          </w:rPr>
          <w:t xml:space="preserve"> because when main process created, then fd</w:t>
        </w:r>
        <w:r w:rsidRPr="00695870">
          <w:rPr>
            <w:rFonts w:ascii="Times New Roman" w:eastAsia="Times New Roman" w:hAnsi="Times New Roman" w:cs="Times New Roman"/>
            <w:b/>
            <w:bCs/>
            <w:sz w:val="24"/>
            <w:szCs w:val="24"/>
          </w:rPr>
          <w:t>0, 1, 2</w:t>
        </w:r>
        <w:r w:rsidRPr="00695870">
          <w:rPr>
            <w:rFonts w:ascii="Times New Roman" w:eastAsia="Times New Roman" w:hAnsi="Times New Roman" w:cs="Times New Roman"/>
            <w:sz w:val="24"/>
            <w:szCs w:val="24"/>
          </w:rPr>
          <w:t xml:space="preserve"> are already taken by </w:t>
        </w:r>
        <w:r w:rsidRPr="00695870">
          <w:rPr>
            <w:rFonts w:ascii="Times New Roman" w:eastAsia="Times New Roman" w:hAnsi="Times New Roman" w:cs="Times New Roman"/>
            <w:b/>
            <w:bCs/>
            <w:sz w:val="24"/>
            <w:szCs w:val="24"/>
          </w:rPr>
          <w:t>stdin</w:t>
        </w:r>
        <w:r w:rsidRPr="00695870">
          <w:rPr>
            <w:rFonts w:ascii="Times New Roman" w:eastAsia="Times New Roman" w:hAnsi="Times New Roman" w:cs="Times New Roman"/>
            <w:sz w:val="24"/>
            <w:szCs w:val="24"/>
          </w:rPr>
          <w:t xml:space="preserve">, </w:t>
        </w:r>
        <w:r w:rsidRPr="00695870">
          <w:rPr>
            <w:rFonts w:ascii="Times New Roman" w:eastAsia="Times New Roman" w:hAnsi="Times New Roman" w:cs="Times New Roman"/>
            <w:b/>
            <w:bCs/>
            <w:sz w:val="24"/>
            <w:szCs w:val="24"/>
          </w:rPr>
          <w:t>stdout</w:t>
        </w:r>
        <w:r w:rsidRPr="00695870">
          <w:rPr>
            <w:rFonts w:ascii="Times New Roman" w:eastAsia="Times New Roman" w:hAnsi="Times New Roman" w:cs="Times New Roman"/>
            <w:sz w:val="24"/>
            <w:szCs w:val="24"/>
          </w:rPr>
          <w:t xml:space="preserve"> and </w:t>
        </w:r>
        <w:r w:rsidRPr="00695870">
          <w:rPr>
            <w:rFonts w:ascii="Times New Roman" w:eastAsia="Times New Roman" w:hAnsi="Times New Roman" w:cs="Times New Roman"/>
            <w:b/>
            <w:bCs/>
            <w:sz w:val="24"/>
            <w:szCs w:val="24"/>
          </w:rPr>
          <w:t>stderr</w:t>
        </w:r>
        <w:r w:rsidRPr="00695870">
          <w:rPr>
            <w:rFonts w:ascii="Times New Roman" w:eastAsia="Times New Roman" w:hAnsi="Times New Roman" w:cs="Times New Roman"/>
            <w:sz w:val="24"/>
            <w:szCs w:val="24"/>
          </w:rPr>
          <w:t xml:space="preserve">. So first unused file descriptor is </w:t>
        </w:r>
        <w:r w:rsidRPr="00695870">
          <w:rPr>
            <w:rFonts w:ascii="Times New Roman" w:eastAsia="Times New Roman" w:hAnsi="Times New Roman" w:cs="Times New Roman"/>
            <w:b/>
            <w:bCs/>
            <w:sz w:val="24"/>
            <w:szCs w:val="24"/>
          </w:rPr>
          <w:t>3</w:t>
        </w:r>
        <w:r w:rsidRPr="00695870">
          <w:rPr>
            <w:rFonts w:ascii="Times New Roman" w:eastAsia="Times New Roman" w:hAnsi="Times New Roman" w:cs="Times New Roman"/>
            <w:sz w:val="24"/>
            <w:szCs w:val="24"/>
          </w:rPr>
          <w:t xml:space="preserve"> in file </w:t>
        </w:r>
        <w:r w:rsidRPr="00695870">
          <w:rPr>
            <w:rFonts w:ascii="Times New Roman" w:eastAsia="Times New Roman" w:hAnsi="Times New Roman" w:cs="Times New Roman"/>
            <w:sz w:val="24"/>
            <w:szCs w:val="24"/>
          </w:rPr>
          <w:lastRenderedPageBreak/>
          <w:t xml:space="preserve">descriptor table. After that in close() system call is free it this </w:t>
        </w:r>
        <w:r w:rsidRPr="00695870">
          <w:rPr>
            <w:rFonts w:ascii="Times New Roman" w:eastAsia="Times New Roman" w:hAnsi="Times New Roman" w:cs="Times New Roman"/>
            <w:b/>
            <w:bCs/>
            <w:sz w:val="24"/>
            <w:szCs w:val="24"/>
          </w:rPr>
          <w:t>3</w:t>
        </w:r>
        <w:r w:rsidRPr="00695870">
          <w:rPr>
            <w:rFonts w:ascii="Times New Roman" w:eastAsia="Times New Roman" w:hAnsi="Times New Roman" w:cs="Times New Roman"/>
            <w:sz w:val="24"/>
            <w:szCs w:val="24"/>
          </w:rPr>
          <w:t xml:space="preserve"> file descriptor and then after set </w:t>
        </w:r>
        <w:r w:rsidRPr="00695870">
          <w:rPr>
            <w:rFonts w:ascii="Times New Roman" w:eastAsia="Times New Roman" w:hAnsi="Times New Roman" w:cs="Times New Roman"/>
            <w:b/>
            <w:bCs/>
            <w:sz w:val="24"/>
            <w:szCs w:val="24"/>
          </w:rPr>
          <w:t>3</w:t>
        </w:r>
        <w:r w:rsidRPr="00695870">
          <w:rPr>
            <w:rFonts w:ascii="Times New Roman" w:eastAsia="Times New Roman" w:hAnsi="Times New Roman" w:cs="Times New Roman"/>
            <w:sz w:val="24"/>
            <w:szCs w:val="24"/>
          </w:rPr>
          <w:t xml:space="preserve"> file descriptor as </w:t>
        </w:r>
        <w:r w:rsidRPr="00695870">
          <w:rPr>
            <w:rFonts w:ascii="Times New Roman" w:eastAsia="Times New Roman" w:hAnsi="Times New Roman" w:cs="Times New Roman"/>
            <w:b/>
            <w:bCs/>
            <w:sz w:val="24"/>
            <w:szCs w:val="24"/>
          </w:rPr>
          <w:t>null</w:t>
        </w:r>
        <w:r w:rsidRPr="00695870">
          <w:rPr>
            <w:rFonts w:ascii="Times New Roman" w:eastAsia="Times New Roman" w:hAnsi="Times New Roman" w:cs="Times New Roman"/>
            <w:sz w:val="24"/>
            <w:szCs w:val="24"/>
          </w:rPr>
          <w:t xml:space="preserve">. So when we called second open(), then first unused fd is also </w:t>
        </w:r>
        <w:r w:rsidRPr="00695870">
          <w:rPr>
            <w:rFonts w:ascii="Times New Roman" w:eastAsia="Times New Roman" w:hAnsi="Times New Roman" w:cs="Times New Roman"/>
            <w:b/>
            <w:bCs/>
            <w:sz w:val="24"/>
            <w:szCs w:val="24"/>
          </w:rPr>
          <w:t>3</w:t>
        </w:r>
        <w:r w:rsidRPr="00695870">
          <w:rPr>
            <w:rFonts w:ascii="Times New Roman" w:eastAsia="Times New Roman" w:hAnsi="Times New Roman" w:cs="Times New Roman"/>
            <w:sz w:val="24"/>
            <w:szCs w:val="24"/>
          </w:rPr>
          <w:t xml:space="preserve">. So, output of this program is </w:t>
        </w:r>
        <w:r w:rsidRPr="00695870">
          <w:rPr>
            <w:rFonts w:ascii="Times New Roman" w:eastAsia="Times New Roman" w:hAnsi="Times New Roman" w:cs="Times New Roman"/>
            <w:b/>
            <w:bCs/>
            <w:sz w:val="24"/>
            <w:szCs w:val="24"/>
          </w:rPr>
          <w:t>3</w:t>
        </w:r>
        <w:r w:rsidRPr="00695870">
          <w:rPr>
            <w:rFonts w:ascii="Times New Roman" w:eastAsia="Times New Roman" w:hAnsi="Times New Roman" w:cs="Times New Roman"/>
            <w:sz w:val="24"/>
            <w:szCs w:val="24"/>
          </w:rPr>
          <w:t xml:space="preserve">. </w:t>
        </w:r>
      </w:ins>
    </w:p>
    <w:p w:rsidR="00695870" w:rsidRPr="00695870" w:rsidRDefault="00695870" w:rsidP="00695870">
      <w:pPr>
        <w:numPr>
          <w:ilvl w:val="0"/>
          <w:numId w:val="1"/>
        </w:numPr>
        <w:spacing w:before="100" w:beforeAutospacing="1" w:after="100" w:afterAutospacing="1" w:line="240" w:lineRule="auto"/>
        <w:rPr>
          <w:ins w:id="112" w:author="Unknown"/>
          <w:rFonts w:ascii="Times New Roman" w:eastAsia="Times New Roman" w:hAnsi="Times New Roman" w:cs="Times New Roman"/>
          <w:sz w:val="24"/>
          <w:szCs w:val="24"/>
        </w:rPr>
      </w:pPr>
      <w:ins w:id="113" w:author="Unknown">
        <w:r w:rsidRPr="00695870">
          <w:rPr>
            <w:rFonts w:ascii="Times New Roman" w:eastAsia="Times New Roman" w:hAnsi="Times New Roman" w:cs="Times New Roman"/>
            <w:b/>
            <w:bCs/>
            <w:sz w:val="24"/>
            <w:szCs w:val="24"/>
          </w:rPr>
          <w:t xml:space="preserve">read: </w:t>
        </w:r>
        <w:r w:rsidRPr="00695870">
          <w:rPr>
            <w:rFonts w:ascii="Times New Roman" w:eastAsia="Times New Roman" w:hAnsi="Times New Roman" w:cs="Times New Roman"/>
            <w:sz w:val="24"/>
            <w:szCs w:val="24"/>
          </w:rPr>
          <w:t xml:space="preserve">From the file indicated by the file descriptor fd, the read() function reads cnt bytes of input into the memory area indicated by buf. A successful read() updates the access time for the file. </w:t>
        </w:r>
      </w:ins>
    </w:p>
    <w:p w:rsidR="00695870" w:rsidRPr="00695870" w:rsidRDefault="00695870" w:rsidP="006958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 w:author="Unknown"/>
          <w:rFonts w:ascii="Courier New" w:eastAsia="Times New Roman" w:hAnsi="Courier New" w:cs="Courier New"/>
          <w:sz w:val="20"/>
          <w:szCs w:val="20"/>
        </w:rPr>
      </w:pPr>
      <w:ins w:id="115" w:author="Unknown">
        <w:r w:rsidRPr="00695870">
          <w:rPr>
            <w:rFonts w:ascii="Courier New" w:eastAsia="Times New Roman" w:hAnsi="Courier New" w:cs="Courier New"/>
            <w:b/>
            <w:bCs/>
            <w:sz w:val="20"/>
            <w:szCs w:val="20"/>
          </w:rPr>
          <w:t xml:space="preserve">Syntax in C language </w:t>
        </w:r>
      </w:ins>
    </w:p>
    <w:p w:rsidR="00695870" w:rsidRPr="00695870" w:rsidRDefault="00695870" w:rsidP="006958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 w:author="Unknown"/>
          <w:rFonts w:ascii="Courier New" w:eastAsia="Times New Roman" w:hAnsi="Courier New" w:cs="Courier New"/>
          <w:sz w:val="20"/>
          <w:szCs w:val="20"/>
        </w:rPr>
      </w:pPr>
      <w:ins w:id="117" w:author="Unknown">
        <w:r w:rsidRPr="00695870">
          <w:rPr>
            <w:rFonts w:ascii="Courier New" w:eastAsia="Times New Roman" w:hAnsi="Courier New" w:cs="Courier New"/>
            <w:sz w:val="20"/>
            <w:szCs w:val="20"/>
          </w:rPr>
          <w:t xml:space="preserve">size_t read (intfd, void* buf, size_tcnt);  </w:t>
        </w:r>
      </w:ins>
    </w:p>
    <w:p w:rsidR="00695870" w:rsidRPr="00695870" w:rsidRDefault="00695870" w:rsidP="00695870">
      <w:pPr>
        <w:spacing w:beforeAutospacing="1" w:after="0" w:afterAutospacing="1" w:line="240" w:lineRule="auto"/>
        <w:ind w:left="1440"/>
        <w:rPr>
          <w:ins w:id="118" w:author="Unknown"/>
          <w:rFonts w:ascii="Times New Roman" w:eastAsia="Times New Roman" w:hAnsi="Times New Roman" w:cs="Times New Roman"/>
          <w:sz w:val="24"/>
          <w:szCs w:val="24"/>
        </w:rPr>
      </w:pPr>
      <w:ins w:id="119" w:author="Unknown">
        <w:r w:rsidRPr="00695870">
          <w:rPr>
            <w:rFonts w:ascii="Times New Roman" w:eastAsia="Times New Roman" w:hAnsi="Times New Roman" w:cs="Times New Roman"/>
            <w:b/>
            <w:bCs/>
            <w:sz w:val="24"/>
            <w:szCs w:val="24"/>
          </w:rPr>
          <w:t xml:space="preserve">Parameters </w:t>
        </w:r>
        <w:r w:rsidRPr="00695870">
          <w:rPr>
            <w:rFonts w:ascii="Times New Roman" w:eastAsia="Times New Roman" w:hAnsi="Times New Roman" w:cs="Times New Roman"/>
            <w:sz w:val="24"/>
            <w:szCs w:val="24"/>
          </w:rPr>
          <w:br/>
        </w:r>
      </w:ins>
    </w:p>
    <w:p w:rsidR="00695870" w:rsidRPr="00695870" w:rsidRDefault="00695870" w:rsidP="00695870">
      <w:pPr>
        <w:numPr>
          <w:ilvl w:val="1"/>
          <w:numId w:val="1"/>
        </w:numPr>
        <w:spacing w:before="100" w:beforeAutospacing="1" w:after="100" w:afterAutospacing="1" w:line="240" w:lineRule="auto"/>
        <w:rPr>
          <w:ins w:id="120" w:author="Unknown"/>
          <w:rFonts w:ascii="Times New Roman" w:eastAsia="Times New Roman" w:hAnsi="Times New Roman" w:cs="Times New Roman"/>
          <w:sz w:val="24"/>
          <w:szCs w:val="24"/>
        </w:rPr>
      </w:pPr>
      <w:ins w:id="121" w:author="Unknown">
        <w:r w:rsidRPr="00695870">
          <w:rPr>
            <w:rFonts w:ascii="Times New Roman" w:eastAsia="Times New Roman" w:hAnsi="Times New Roman" w:cs="Times New Roman"/>
            <w:b/>
            <w:bCs/>
            <w:sz w:val="24"/>
            <w:szCs w:val="24"/>
          </w:rPr>
          <w:t>fd:</w:t>
        </w:r>
        <w:r w:rsidRPr="00695870">
          <w:rPr>
            <w:rFonts w:ascii="Times New Roman" w:eastAsia="Times New Roman" w:hAnsi="Times New Roman" w:cs="Times New Roman"/>
            <w:sz w:val="24"/>
            <w:szCs w:val="24"/>
          </w:rPr>
          <w:t xml:space="preserve"> file descripter</w:t>
        </w:r>
      </w:ins>
    </w:p>
    <w:p w:rsidR="00695870" w:rsidRPr="00695870" w:rsidRDefault="00695870" w:rsidP="00695870">
      <w:pPr>
        <w:numPr>
          <w:ilvl w:val="1"/>
          <w:numId w:val="1"/>
        </w:numPr>
        <w:spacing w:before="100" w:beforeAutospacing="1" w:after="100" w:afterAutospacing="1" w:line="240" w:lineRule="auto"/>
        <w:rPr>
          <w:ins w:id="122" w:author="Unknown"/>
          <w:rFonts w:ascii="Times New Roman" w:eastAsia="Times New Roman" w:hAnsi="Times New Roman" w:cs="Times New Roman"/>
          <w:sz w:val="24"/>
          <w:szCs w:val="24"/>
        </w:rPr>
      </w:pPr>
      <w:ins w:id="123" w:author="Unknown">
        <w:r w:rsidRPr="00695870">
          <w:rPr>
            <w:rFonts w:ascii="Times New Roman" w:eastAsia="Times New Roman" w:hAnsi="Times New Roman" w:cs="Times New Roman"/>
            <w:b/>
            <w:bCs/>
            <w:sz w:val="24"/>
            <w:szCs w:val="24"/>
          </w:rPr>
          <w:t>buf:</w:t>
        </w:r>
        <w:r w:rsidRPr="00695870">
          <w:rPr>
            <w:rFonts w:ascii="Times New Roman" w:eastAsia="Times New Roman" w:hAnsi="Times New Roman" w:cs="Times New Roman"/>
            <w:sz w:val="24"/>
            <w:szCs w:val="24"/>
          </w:rPr>
          <w:t xml:space="preserve"> buffer to read data from </w:t>
        </w:r>
      </w:ins>
    </w:p>
    <w:p w:rsidR="00695870" w:rsidRPr="00695870" w:rsidRDefault="00695870" w:rsidP="00695870">
      <w:pPr>
        <w:numPr>
          <w:ilvl w:val="1"/>
          <w:numId w:val="1"/>
        </w:numPr>
        <w:spacing w:before="100" w:beforeAutospacing="1" w:after="100" w:afterAutospacing="1" w:line="240" w:lineRule="auto"/>
        <w:rPr>
          <w:ins w:id="124" w:author="Unknown"/>
          <w:rFonts w:ascii="Times New Roman" w:eastAsia="Times New Roman" w:hAnsi="Times New Roman" w:cs="Times New Roman"/>
          <w:sz w:val="24"/>
          <w:szCs w:val="24"/>
        </w:rPr>
      </w:pPr>
      <w:ins w:id="125" w:author="Unknown">
        <w:r w:rsidRPr="00695870">
          <w:rPr>
            <w:rFonts w:ascii="Times New Roman" w:eastAsia="Times New Roman" w:hAnsi="Times New Roman" w:cs="Times New Roman"/>
            <w:b/>
            <w:bCs/>
            <w:sz w:val="24"/>
            <w:szCs w:val="24"/>
          </w:rPr>
          <w:t>cnt:</w:t>
        </w:r>
        <w:r w:rsidRPr="00695870">
          <w:rPr>
            <w:rFonts w:ascii="Times New Roman" w:eastAsia="Times New Roman" w:hAnsi="Times New Roman" w:cs="Times New Roman"/>
            <w:sz w:val="24"/>
            <w:szCs w:val="24"/>
          </w:rPr>
          <w:t xml:space="preserve"> length of buffer</w:t>
        </w:r>
      </w:ins>
    </w:p>
    <w:p w:rsidR="00695870" w:rsidRPr="00695870" w:rsidRDefault="00695870" w:rsidP="00695870">
      <w:pPr>
        <w:spacing w:beforeAutospacing="1" w:after="0" w:afterAutospacing="1" w:line="240" w:lineRule="auto"/>
        <w:ind w:left="1440"/>
        <w:rPr>
          <w:ins w:id="126" w:author="Unknown"/>
          <w:rFonts w:ascii="Times New Roman" w:eastAsia="Times New Roman" w:hAnsi="Times New Roman" w:cs="Times New Roman"/>
          <w:sz w:val="24"/>
          <w:szCs w:val="24"/>
        </w:rPr>
      </w:pPr>
      <w:ins w:id="127" w:author="Unknown">
        <w:r w:rsidRPr="00695870">
          <w:rPr>
            <w:rFonts w:ascii="Times New Roman" w:eastAsia="Times New Roman" w:hAnsi="Times New Roman" w:cs="Times New Roman"/>
            <w:b/>
            <w:bCs/>
            <w:sz w:val="24"/>
            <w:szCs w:val="24"/>
          </w:rPr>
          <w:t>Returns: How many bytes were actually read</w:t>
        </w:r>
      </w:ins>
    </w:p>
    <w:p w:rsidR="00695870" w:rsidRPr="00695870" w:rsidRDefault="00695870" w:rsidP="00695870">
      <w:pPr>
        <w:numPr>
          <w:ilvl w:val="1"/>
          <w:numId w:val="1"/>
        </w:numPr>
        <w:spacing w:before="100" w:beforeAutospacing="1" w:after="100" w:afterAutospacing="1" w:line="240" w:lineRule="auto"/>
        <w:rPr>
          <w:ins w:id="128" w:author="Unknown"/>
          <w:rFonts w:ascii="Times New Roman" w:eastAsia="Times New Roman" w:hAnsi="Times New Roman" w:cs="Times New Roman"/>
          <w:sz w:val="24"/>
          <w:szCs w:val="24"/>
        </w:rPr>
      </w:pPr>
      <w:ins w:id="129" w:author="Unknown">
        <w:r w:rsidRPr="00695870">
          <w:rPr>
            <w:rFonts w:ascii="Times New Roman" w:eastAsia="Times New Roman" w:hAnsi="Times New Roman" w:cs="Times New Roman"/>
            <w:sz w:val="24"/>
            <w:szCs w:val="24"/>
          </w:rPr>
          <w:t xml:space="preserve">return Number of bytes read on success </w:t>
        </w:r>
      </w:ins>
    </w:p>
    <w:p w:rsidR="00695870" w:rsidRPr="00695870" w:rsidRDefault="00695870" w:rsidP="00695870">
      <w:pPr>
        <w:numPr>
          <w:ilvl w:val="1"/>
          <w:numId w:val="1"/>
        </w:numPr>
        <w:spacing w:before="100" w:beforeAutospacing="1" w:after="100" w:afterAutospacing="1" w:line="240" w:lineRule="auto"/>
        <w:rPr>
          <w:ins w:id="130" w:author="Unknown"/>
          <w:rFonts w:ascii="Times New Roman" w:eastAsia="Times New Roman" w:hAnsi="Times New Roman" w:cs="Times New Roman"/>
          <w:sz w:val="24"/>
          <w:szCs w:val="24"/>
        </w:rPr>
      </w:pPr>
      <w:ins w:id="131" w:author="Unknown">
        <w:r w:rsidRPr="00695870">
          <w:rPr>
            <w:rFonts w:ascii="Times New Roman" w:eastAsia="Times New Roman" w:hAnsi="Times New Roman" w:cs="Times New Roman"/>
            <w:sz w:val="24"/>
            <w:szCs w:val="24"/>
          </w:rPr>
          <w:t xml:space="preserve">return 0 on reaching end of file </w:t>
        </w:r>
      </w:ins>
    </w:p>
    <w:p w:rsidR="00695870" w:rsidRPr="00695870" w:rsidRDefault="00695870" w:rsidP="00695870">
      <w:pPr>
        <w:numPr>
          <w:ilvl w:val="1"/>
          <w:numId w:val="1"/>
        </w:numPr>
        <w:spacing w:before="100" w:beforeAutospacing="1" w:after="100" w:afterAutospacing="1" w:line="240" w:lineRule="auto"/>
        <w:rPr>
          <w:ins w:id="132" w:author="Unknown"/>
          <w:rFonts w:ascii="Times New Roman" w:eastAsia="Times New Roman" w:hAnsi="Times New Roman" w:cs="Times New Roman"/>
          <w:sz w:val="24"/>
          <w:szCs w:val="24"/>
        </w:rPr>
      </w:pPr>
      <w:ins w:id="133" w:author="Unknown">
        <w:r w:rsidRPr="00695870">
          <w:rPr>
            <w:rFonts w:ascii="Times New Roman" w:eastAsia="Times New Roman" w:hAnsi="Times New Roman" w:cs="Times New Roman"/>
            <w:sz w:val="24"/>
            <w:szCs w:val="24"/>
          </w:rPr>
          <w:t>return -1 on error</w:t>
        </w:r>
      </w:ins>
    </w:p>
    <w:p w:rsidR="00695870" w:rsidRPr="00695870" w:rsidRDefault="00695870" w:rsidP="00695870">
      <w:pPr>
        <w:numPr>
          <w:ilvl w:val="1"/>
          <w:numId w:val="1"/>
        </w:numPr>
        <w:spacing w:before="100" w:beforeAutospacing="1" w:after="100" w:afterAutospacing="1" w:line="240" w:lineRule="auto"/>
        <w:rPr>
          <w:ins w:id="134" w:author="Unknown"/>
          <w:rFonts w:ascii="Times New Roman" w:eastAsia="Times New Roman" w:hAnsi="Times New Roman" w:cs="Times New Roman"/>
          <w:sz w:val="24"/>
          <w:szCs w:val="24"/>
        </w:rPr>
      </w:pPr>
      <w:ins w:id="135" w:author="Unknown">
        <w:r w:rsidRPr="00695870">
          <w:rPr>
            <w:rFonts w:ascii="Times New Roman" w:eastAsia="Times New Roman" w:hAnsi="Times New Roman" w:cs="Times New Roman"/>
            <w:sz w:val="24"/>
            <w:szCs w:val="24"/>
          </w:rPr>
          <w:t>return -1 on signal interrupt</w:t>
        </w:r>
      </w:ins>
    </w:p>
    <w:p w:rsidR="00695870" w:rsidRPr="00695870" w:rsidRDefault="00695870" w:rsidP="00695870">
      <w:pPr>
        <w:spacing w:beforeAutospacing="1" w:after="0" w:afterAutospacing="1" w:line="240" w:lineRule="auto"/>
        <w:ind w:left="1440"/>
        <w:rPr>
          <w:ins w:id="136" w:author="Unknown"/>
          <w:rFonts w:ascii="Times New Roman" w:eastAsia="Times New Roman" w:hAnsi="Times New Roman" w:cs="Times New Roman"/>
          <w:sz w:val="24"/>
          <w:szCs w:val="24"/>
        </w:rPr>
      </w:pPr>
      <w:ins w:id="137" w:author="Unknown">
        <w:r w:rsidRPr="00695870">
          <w:rPr>
            <w:rFonts w:ascii="Times New Roman" w:eastAsia="Times New Roman" w:hAnsi="Times New Roman" w:cs="Times New Roman"/>
            <w:b/>
            <w:bCs/>
            <w:sz w:val="24"/>
            <w:szCs w:val="24"/>
          </w:rPr>
          <w:t xml:space="preserve">Important points </w:t>
        </w:r>
      </w:ins>
    </w:p>
    <w:p w:rsidR="00695870" w:rsidRPr="00695870" w:rsidRDefault="00695870" w:rsidP="00695870">
      <w:pPr>
        <w:numPr>
          <w:ilvl w:val="1"/>
          <w:numId w:val="1"/>
        </w:numPr>
        <w:spacing w:before="100" w:beforeAutospacing="1" w:after="100" w:afterAutospacing="1" w:line="240" w:lineRule="auto"/>
        <w:rPr>
          <w:ins w:id="138" w:author="Unknown"/>
          <w:rFonts w:ascii="Times New Roman" w:eastAsia="Times New Roman" w:hAnsi="Times New Roman" w:cs="Times New Roman"/>
          <w:sz w:val="24"/>
          <w:szCs w:val="24"/>
        </w:rPr>
      </w:pPr>
      <w:ins w:id="139" w:author="Unknown">
        <w:r w:rsidRPr="00695870">
          <w:rPr>
            <w:rFonts w:ascii="Times New Roman" w:eastAsia="Times New Roman" w:hAnsi="Times New Roman" w:cs="Times New Roman"/>
            <w:b/>
            <w:bCs/>
            <w:sz w:val="24"/>
            <w:szCs w:val="24"/>
          </w:rPr>
          <w:t>buf</w:t>
        </w:r>
        <w:r w:rsidRPr="00695870">
          <w:rPr>
            <w:rFonts w:ascii="Times New Roman" w:eastAsia="Times New Roman" w:hAnsi="Times New Roman" w:cs="Times New Roman"/>
            <w:sz w:val="24"/>
            <w:szCs w:val="24"/>
          </w:rPr>
          <w:t xml:space="preserve"> needs to point to a valid memory location with length not smaller than the specified size because of overflow.</w:t>
        </w:r>
      </w:ins>
    </w:p>
    <w:p w:rsidR="00695870" w:rsidRPr="00695870" w:rsidRDefault="00695870" w:rsidP="00695870">
      <w:pPr>
        <w:numPr>
          <w:ilvl w:val="1"/>
          <w:numId w:val="1"/>
        </w:numPr>
        <w:spacing w:before="100" w:beforeAutospacing="1" w:after="100" w:afterAutospacing="1" w:line="240" w:lineRule="auto"/>
        <w:rPr>
          <w:ins w:id="140" w:author="Unknown"/>
          <w:rFonts w:ascii="Times New Roman" w:eastAsia="Times New Roman" w:hAnsi="Times New Roman" w:cs="Times New Roman"/>
          <w:sz w:val="24"/>
          <w:szCs w:val="24"/>
        </w:rPr>
      </w:pPr>
      <w:ins w:id="141" w:author="Unknown">
        <w:r w:rsidRPr="00695870">
          <w:rPr>
            <w:rFonts w:ascii="Times New Roman" w:eastAsia="Times New Roman" w:hAnsi="Times New Roman" w:cs="Times New Roman"/>
            <w:b/>
            <w:bCs/>
            <w:sz w:val="24"/>
            <w:szCs w:val="24"/>
          </w:rPr>
          <w:t>fd</w:t>
        </w:r>
        <w:r w:rsidRPr="00695870">
          <w:rPr>
            <w:rFonts w:ascii="Times New Roman" w:eastAsia="Times New Roman" w:hAnsi="Times New Roman" w:cs="Times New Roman"/>
            <w:sz w:val="24"/>
            <w:szCs w:val="24"/>
          </w:rPr>
          <w:t xml:space="preserve"> should be a valid file descriptor returned from open() to perform read operation because if fd is NULL then read should generate error.</w:t>
        </w:r>
      </w:ins>
    </w:p>
    <w:p w:rsidR="006A5D8B" w:rsidRPr="00CB6719" w:rsidRDefault="00695870" w:rsidP="006D1DF1">
      <w:pPr>
        <w:numPr>
          <w:ilvl w:val="1"/>
          <w:numId w:val="1"/>
        </w:numPr>
        <w:spacing w:before="100" w:beforeAutospacing="1" w:after="100" w:afterAutospacing="1" w:line="240" w:lineRule="auto"/>
        <w:ind w:left="720"/>
        <w:jc w:val="center"/>
        <w:rPr>
          <w:rFonts w:ascii="Times New Roman" w:eastAsia="Times New Roman" w:hAnsi="Times New Roman" w:cs="Times New Roman"/>
          <w:b/>
          <w:color w:val="FF0000"/>
          <w:sz w:val="40"/>
          <w:szCs w:val="40"/>
          <w:u w:val="single"/>
        </w:rPr>
      </w:pPr>
      <w:ins w:id="142" w:author="Unknown">
        <w:r w:rsidRPr="00CB6719">
          <w:rPr>
            <w:rFonts w:ascii="Times New Roman" w:eastAsia="Times New Roman" w:hAnsi="Times New Roman" w:cs="Times New Roman"/>
            <w:b/>
            <w:bCs/>
            <w:sz w:val="24"/>
            <w:szCs w:val="24"/>
          </w:rPr>
          <w:t>cnt</w:t>
        </w:r>
        <w:r w:rsidRPr="00CB6719">
          <w:rPr>
            <w:rFonts w:ascii="Times New Roman" w:eastAsia="Times New Roman" w:hAnsi="Times New Roman" w:cs="Times New Roman"/>
            <w:sz w:val="24"/>
            <w:szCs w:val="24"/>
          </w:rPr>
          <w:t xml:space="preserve"> is the requested number of bytes read, while the return value is the actual number of bytes read. Also, some times read system call should read less bytes than cnt. </w:t>
        </w:r>
      </w:ins>
    </w:p>
    <w:p w:rsidR="00CB6719" w:rsidRDefault="00CB6719" w:rsidP="006D1DF1">
      <w:pPr>
        <w:spacing w:before="100" w:beforeAutospacing="1" w:after="100" w:afterAutospacing="1" w:line="240" w:lineRule="auto"/>
        <w:ind w:left="720"/>
        <w:jc w:val="center"/>
        <w:rPr>
          <w:rFonts w:ascii="Times New Roman" w:eastAsia="Times New Roman" w:hAnsi="Times New Roman" w:cs="Times New Roman"/>
          <w:b/>
          <w:color w:val="FF0000"/>
          <w:sz w:val="40"/>
          <w:szCs w:val="40"/>
          <w:u w:val="single"/>
        </w:rPr>
      </w:pPr>
    </w:p>
    <w:p w:rsidR="00CB6719" w:rsidRDefault="00CB6719" w:rsidP="006D1DF1">
      <w:pPr>
        <w:spacing w:before="100" w:beforeAutospacing="1" w:after="100" w:afterAutospacing="1" w:line="240" w:lineRule="auto"/>
        <w:ind w:left="720"/>
        <w:jc w:val="center"/>
        <w:rPr>
          <w:rFonts w:ascii="Times New Roman" w:eastAsia="Times New Roman" w:hAnsi="Times New Roman" w:cs="Times New Roman"/>
          <w:b/>
          <w:color w:val="FF0000"/>
          <w:sz w:val="40"/>
          <w:szCs w:val="40"/>
          <w:u w:val="single"/>
        </w:rPr>
      </w:pPr>
    </w:p>
    <w:p w:rsidR="00CB6719" w:rsidRDefault="00CB6719" w:rsidP="006D1DF1">
      <w:pPr>
        <w:spacing w:before="100" w:beforeAutospacing="1" w:after="100" w:afterAutospacing="1" w:line="240" w:lineRule="auto"/>
        <w:ind w:left="720"/>
        <w:jc w:val="center"/>
        <w:rPr>
          <w:rFonts w:ascii="Times New Roman" w:eastAsia="Times New Roman" w:hAnsi="Times New Roman" w:cs="Times New Roman"/>
          <w:b/>
          <w:color w:val="FF0000"/>
          <w:sz w:val="40"/>
          <w:szCs w:val="40"/>
          <w:u w:val="single"/>
        </w:rPr>
      </w:pPr>
    </w:p>
    <w:p w:rsidR="00CB6719" w:rsidRDefault="00CB6719" w:rsidP="006D1DF1">
      <w:pPr>
        <w:spacing w:before="100" w:beforeAutospacing="1" w:after="100" w:afterAutospacing="1" w:line="240" w:lineRule="auto"/>
        <w:ind w:left="720"/>
        <w:jc w:val="center"/>
        <w:rPr>
          <w:rFonts w:ascii="Times New Roman" w:eastAsia="Times New Roman" w:hAnsi="Times New Roman" w:cs="Times New Roman"/>
          <w:b/>
          <w:color w:val="FF0000"/>
          <w:sz w:val="40"/>
          <w:szCs w:val="40"/>
          <w:u w:val="single"/>
        </w:rPr>
      </w:pPr>
    </w:p>
    <w:p w:rsidR="00CB6719" w:rsidRDefault="00CB6719" w:rsidP="006D1DF1">
      <w:pPr>
        <w:spacing w:before="100" w:beforeAutospacing="1" w:after="100" w:afterAutospacing="1" w:line="240" w:lineRule="auto"/>
        <w:ind w:left="720"/>
        <w:jc w:val="center"/>
        <w:rPr>
          <w:rFonts w:ascii="Times New Roman" w:eastAsia="Times New Roman" w:hAnsi="Times New Roman" w:cs="Times New Roman"/>
          <w:b/>
          <w:color w:val="FF0000"/>
          <w:sz w:val="40"/>
          <w:szCs w:val="40"/>
          <w:u w:val="single"/>
        </w:rPr>
      </w:pPr>
    </w:p>
    <w:p w:rsidR="00CB6719" w:rsidRDefault="00CB6719" w:rsidP="006D1DF1">
      <w:pPr>
        <w:spacing w:before="100" w:beforeAutospacing="1" w:after="100" w:afterAutospacing="1" w:line="240" w:lineRule="auto"/>
        <w:ind w:left="720"/>
        <w:jc w:val="center"/>
        <w:rPr>
          <w:rFonts w:ascii="Times New Roman" w:eastAsia="Times New Roman" w:hAnsi="Times New Roman" w:cs="Times New Roman"/>
          <w:b/>
          <w:color w:val="FF0000"/>
          <w:sz w:val="40"/>
          <w:szCs w:val="40"/>
          <w:u w:val="single"/>
        </w:rPr>
      </w:pPr>
    </w:p>
    <w:p w:rsidR="00CB6719" w:rsidRDefault="00CB6719" w:rsidP="006D1DF1">
      <w:pPr>
        <w:spacing w:before="100" w:beforeAutospacing="1" w:after="100" w:afterAutospacing="1" w:line="240" w:lineRule="auto"/>
        <w:ind w:left="720"/>
        <w:jc w:val="center"/>
        <w:rPr>
          <w:rFonts w:ascii="Times New Roman" w:eastAsia="Times New Roman" w:hAnsi="Times New Roman" w:cs="Times New Roman"/>
          <w:b/>
          <w:color w:val="FF0000"/>
          <w:sz w:val="40"/>
          <w:szCs w:val="40"/>
          <w:u w:val="single"/>
        </w:rPr>
      </w:pPr>
    </w:p>
    <w:p w:rsidR="006D1DF1" w:rsidRPr="006D1DF1" w:rsidRDefault="006D1DF1" w:rsidP="006D1DF1">
      <w:pPr>
        <w:spacing w:before="100" w:beforeAutospacing="1" w:after="100" w:afterAutospacing="1" w:line="240" w:lineRule="auto"/>
        <w:ind w:left="720"/>
        <w:jc w:val="center"/>
        <w:rPr>
          <w:ins w:id="143" w:author="Unknown"/>
          <w:rFonts w:ascii="Times New Roman" w:eastAsia="Times New Roman" w:hAnsi="Times New Roman" w:cs="Times New Roman"/>
          <w:b/>
          <w:color w:val="FF0000"/>
          <w:sz w:val="40"/>
          <w:szCs w:val="40"/>
          <w:u w:val="single"/>
        </w:rPr>
      </w:pPr>
      <w:r w:rsidRPr="006D1DF1">
        <w:rPr>
          <w:rFonts w:ascii="Times New Roman" w:eastAsia="Times New Roman" w:hAnsi="Times New Roman" w:cs="Times New Roman"/>
          <w:b/>
          <w:color w:val="FF0000"/>
          <w:sz w:val="40"/>
          <w:szCs w:val="40"/>
          <w:u w:val="single"/>
        </w:rPr>
        <w:lastRenderedPageBreak/>
        <w:t>P</w:t>
      </w:r>
      <w:r>
        <w:rPr>
          <w:rFonts w:ascii="Times New Roman" w:eastAsia="Times New Roman" w:hAnsi="Times New Roman" w:cs="Times New Roman"/>
          <w:b/>
          <w:color w:val="FF0000"/>
          <w:sz w:val="40"/>
          <w:szCs w:val="40"/>
          <w:u w:val="single"/>
        </w:rPr>
        <w:t>rogram 4</w:t>
      </w:r>
    </w:p>
    <w:tbl>
      <w:tblPr>
        <w:tblW w:w="0" w:type="auto"/>
        <w:tblCellSpacing w:w="0" w:type="dxa"/>
        <w:tblInd w:w="720" w:type="dxa"/>
        <w:tblCellMar>
          <w:left w:w="0" w:type="dxa"/>
          <w:right w:w="0" w:type="dxa"/>
        </w:tblCellMar>
        <w:tblLook w:val="04A0"/>
      </w:tblPr>
      <w:tblGrid>
        <w:gridCol w:w="6001"/>
      </w:tblGrid>
      <w:tr w:rsidR="00695870" w:rsidRPr="00695870" w:rsidTr="00695870">
        <w:trPr>
          <w:tblCellSpacing w:w="0" w:type="dxa"/>
        </w:trPr>
        <w:tc>
          <w:tcPr>
            <w:tcW w:w="0" w:type="auto"/>
            <w:vAlign w:val="center"/>
            <w:hideMark/>
          </w:tcPr>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C program to illustrate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read system Call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#include&lt;stdio.h&gt;</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#include &lt;fcntl.h&gt;</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intmain()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w:t>
            </w:r>
            <w:r w:rsidR="009A174B">
              <w:rPr>
                <w:rFonts w:ascii="Courier New" w:eastAsia="Times New Roman" w:hAnsi="Courier New" w:cs="Courier New"/>
                <w:sz w:val="20"/>
                <w:szCs w:val="20"/>
              </w:rPr>
              <w:t>i</w:t>
            </w:r>
            <w:r w:rsidRPr="00695870">
              <w:rPr>
                <w:rFonts w:ascii="Courier New" w:eastAsia="Times New Roman" w:hAnsi="Courier New" w:cs="Courier New"/>
                <w:sz w:val="20"/>
                <w:szCs w:val="20"/>
              </w:rPr>
              <w:t>nt</w:t>
            </w:r>
            <w:r w:rsidR="009A174B">
              <w:rPr>
                <w:rFonts w:ascii="Courier New" w:eastAsia="Times New Roman" w:hAnsi="Courier New" w:cs="Courier New"/>
                <w:sz w:val="20"/>
                <w:szCs w:val="20"/>
              </w:rPr>
              <w:t xml:space="preserve"> </w:t>
            </w:r>
            <w:r w:rsidRPr="00695870">
              <w:rPr>
                <w:rFonts w:ascii="Courier New" w:eastAsia="Times New Roman" w:hAnsi="Courier New" w:cs="Courier New"/>
                <w:sz w:val="20"/>
                <w:szCs w:val="20"/>
              </w:rPr>
              <w:t xml:space="preserve">fd, sz;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char*c = (char*) calloc(100, sizeof(char));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w:t>
            </w:r>
            <w:r w:rsidRPr="00695870">
              <w:rPr>
                <w:rFonts w:ascii="Times New Roman" w:eastAsia="Times New Roman" w:hAnsi="Times New Roman" w:cs="Times New Roman"/>
                <w:sz w:val="24"/>
                <w:szCs w:val="24"/>
              </w:rPr>
              <w:t>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fd = open("foo.txt", O_RDONLY);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if(fd&lt; 0) { perror("r1"); exit(1); }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w:t>
            </w:r>
            <w:r w:rsidRPr="00695870">
              <w:rPr>
                <w:rFonts w:ascii="Times New Roman" w:eastAsia="Times New Roman" w:hAnsi="Times New Roman" w:cs="Times New Roman"/>
                <w:sz w:val="24"/>
                <w:szCs w:val="24"/>
              </w:rPr>
              <w:t>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sz = read(fd, c, 10);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printf("called read(% d, c, 10).  returned that"</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 %d bytes  were read.\n", fd, sz);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c[sz] = '\0';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printf("Those bytes are as follows: % s\n", c);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w:t>
            </w:r>
          </w:p>
        </w:tc>
      </w:tr>
    </w:tbl>
    <w:p w:rsidR="00695870" w:rsidRPr="00695870" w:rsidRDefault="00695870" w:rsidP="00695870">
      <w:pPr>
        <w:spacing w:before="100" w:beforeAutospacing="1" w:after="100" w:afterAutospacing="1" w:line="240" w:lineRule="auto"/>
        <w:ind w:left="720"/>
        <w:rPr>
          <w:ins w:id="144" w:author="Unknown"/>
          <w:rFonts w:ascii="Times New Roman" w:eastAsia="Times New Roman" w:hAnsi="Times New Roman" w:cs="Times New Roman"/>
          <w:sz w:val="24"/>
          <w:szCs w:val="24"/>
        </w:rPr>
      </w:pPr>
      <w:ins w:id="145" w:author="Unknown">
        <w:r w:rsidRPr="00695870">
          <w:rPr>
            <w:rFonts w:ascii="Times New Roman" w:eastAsia="Times New Roman" w:hAnsi="Times New Roman" w:cs="Times New Roman"/>
            <w:sz w:val="24"/>
            <w:szCs w:val="24"/>
          </w:rPr>
          <w:t>Output:</w:t>
        </w:r>
      </w:ins>
    </w:p>
    <w:p w:rsidR="00695870" w:rsidRPr="00695870" w:rsidRDefault="00695870" w:rsidP="006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46" w:author="Unknown"/>
          <w:rFonts w:ascii="Courier New" w:eastAsia="Times New Roman" w:hAnsi="Courier New" w:cs="Courier New"/>
          <w:sz w:val="20"/>
          <w:szCs w:val="20"/>
        </w:rPr>
      </w:pPr>
      <w:ins w:id="147" w:author="Unknown">
        <w:r w:rsidRPr="00695870">
          <w:rPr>
            <w:rFonts w:ascii="Courier New" w:eastAsia="Times New Roman" w:hAnsi="Courier New" w:cs="Courier New"/>
            <w:sz w:val="20"/>
            <w:szCs w:val="20"/>
          </w:rPr>
          <w:t>called read(3, c, 10).  returned that 10 bytes  were read.</w:t>
        </w:r>
      </w:ins>
    </w:p>
    <w:p w:rsidR="00695870" w:rsidRPr="00695870" w:rsidRDefault="00695870" w:rsidP="006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48" w:author="Unknown"/>
          <w:rFonts w:ascii="Courier New" w:eastAsia="Times New Roman" w:hAnsi="Courier New" w:cs="Courier New"/>
          <w:sz w:val="20"/>
          <w:szCs w:val="20"/>
        </w:rPr>
      </w:pPr>
      <w:ins w:id="149" w:author="Unknown">
        <w:r w:rsidRPr="00695870">
          <w:rPr>
            <w:rFonts w:ascii="Courier New" w:eastAsia="Times New Roman" w:hAnsi="Courier New" w:cs="Courier New"/>
            <w:sz w:val="20"/>
            <w:szCs w:val="20"/>
          </w:rPr>
          <w:t>Those bytes are as follows: 0 0 0 foo.</w:t>
        </w:r>
      </w:ins>
    </w:p>
    <w:p w:rsidR="00695870" w:rsidRPr="00695870" w:rsidRDefault="00695870" w:rsidP="00695870">
      <w:pPr>
        <w:spacing w:before="100" w:beforeAutospacing="1" w:after="100" w:afterAutospacing="1" w:line="240" w:lineRule="auto"/>
        <w:ind w:left="720"/>
        <w:rPr>
          <w:ins w:id="150" w:author="Unknown"/>
          <w:rFonts w:ascii="Times New Roman" w:eastAsia="Times New Roman" w:hAnsi="Times New Roman" w:cs="Times New Roman"/>
          <w:sz w:val="24"/>
          <w:szCs w:val="24"/>
        </w:rPr>
      </w:pPr>
      <w:ins w:id="151" w:author="Unknown">
        <w:r w:rsidRPr="00695870">
          <w:rPr>
            <w:rFonts w:ascii="Times New Roman" w:eastAsia="Times New Roman" w:hAnsi="Times New Roman" w:cs="Times New Roman"/>
            <w:b/>
            <w:bCs/>
            <w:sz w:val="24"/>
            <w:szCs w:val="24"/>
          </w:rPr>
          <w:t>Suppose that foobar.txt consists of the 6 ASCII characters “foobar”. Then what is the output of the following program?</w:t>
        </w:r>
      </w:ins>
    </w:p>
    <w:p w:rsidR="006D1DF1" w:rsidRPr="006D1DF1" w:rsidRDefault="006D1DF1" w:rsidP="006D1DF1">
      <w:pPr>
        <w:spacing w:before="100" w:beforeAutospacing="1" w:after="100" w:afterAutospacing="1" w:line="240" w:lineRule="auto"/>
        <w:ind w:left="720"/>
        <w:jc w:val="center"/>
        <w:rPr>
          <w:ins w:id="152" w:author="Unknown"/>
          <w:rFonts w:ascii="Times New Roman" w:eastAsia="Times New Roman" w:hAnsi="Times New Roman" w:cs="Times New Roman"/>
          <w:b/>
          <w:color w:val="FF0000"/>
          <w:sz w:val="40"/>
          <w:szCs w:val="40"/>
          <w:u w:val="single"/>
        </w:rPr>
      </w:pPr>
      <w:r w:rsidRPr="006D1DF1">
        <w:rPr>
          <w:rFonts w:ascii="Times New Roman" w:eastAsia="Times New Roman" w:hAnsi="Times New Roman" w:cs="Times New Roman"/>
          <w:b/>
          <w:color w:val="FF0000"/>
          <w:sz w:val="40"/>
          <w:szCs w:val="40"/>
          <w:u w:val="single"/>
        </w:rPr>
        <w:t xml:space="preserve">Program </w:t>
      </w:r>
      <w:r>
        <w:rPr>
          <w:rFonts w:ascii="Times New Roman" w:eastAsia="Times New Roman" w:hAnsi="Times New Roman" w:cs="Times New Roman"/>
          <w:b/>
          <w:color w:val="FF0000"/>
          <w:sz w:val="40"/>
          <w:szCs w:val="40"/>
          <w:u w:val="single"/>
        </w:rPr>
        <w:t>5</w:t>
      </w:r>
    </w:p>
    <w:tbl>
      <w:tblPr>
        <w:tblW w:w="0" w:type="auto"/>
        <w:tblCellSpacing w:w="0" w:type="dxa"/>
        <w:tblInd w:w="720" w:type="dxa"/>
        <w:tblCellMar>
          <w:left w:w="0" w:type="dxa"/>
          <w:right w:w="0" w:type="dxa"/>
        </w:tblCellMar>
        <w:tblLook w:val="04A0"/>
      </w:tblPr>
      <w:tblGrid>
        <w:gridCol w:w="5401"/>
      </w:tblGrid>
      <w:tr w:rsidR="00695870" w:rsidRPr="00695870" w:rsidTr="00695870">
        <w:trPr>
          <w:tblCellSpacing w:w="0" w:type="dxa"/>
        </w:trPr>
        <w:tc>
          <w:tcPr>
            <w:tcW w:w="0" w:type="auto"/>
            <w:vAlign w:val="center"/>
            <w:hideMark/>
          </w:tcPr>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C program to illustrate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read system Call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#include&lt;stdio.h&gt;</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#include&lt;fcntl.h&gt;</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w:t>
            </w:r>
            <w:r w:rsidRPr="00695870">
              <w:rPr>
                <w:rFonts w:ascii="Times New Roman" w:eastAsia="Times New Roman" w:hAnsi="Times New Roman" w:cs="Times New Roman"/>
                <w:sz w:val="24"/>
                <w:szCs w:val="24"/>
              </w:rPr>
              <w:t>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intmain()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charc;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intfd1 = Open("foobar.txt", O_RDONLY, 0);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intfd2 = Open("foobar.txt", O_RDONLY, 0); </w:t>
            </w:r>
          </w:p>
          <w:p w:rsidR="00695870" w:rsidRPr="00695870" w:rsidRDefault="009A174B" w:rsidP="00695870">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r</w:t>
            </w:r>
            <w:r w:rsidR="00695870" w:rsidRPr="00695870">
              <w:rPr>
                <w:rFonts w:ascii="Courier New" w:eastAsia="Times New Roman" w:hAnsi="Courier New" w:cs="Courier New"/>
                <w:sz w:val="20"/>
                <w:szCs w:val="20"/>
              </w:rPr>
              <w:t xml:space="preserve">ead(fd1, &amp;c, 1); </w:t>
            </w:r>
          </w:p>
          <w:p w:rsidR="00695870" w:rsidRPr="00695870" w:rsidRDefault="009A174B" w:rsidP="00695870">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r</w:t>
            </w:r>
            <w:r w:rsidR="00695870" w:rsidRPr="00695870">
              <w:rPr>
                <w:rFonts w:ascii="Courier New" w:eastAsia="Times New Roman" w:hAnsi="Courier New" w:cs="Courier New"/>
                <w:sz w:val="20"/>
                <w:szCs w:val="20"/>
              </w:rPr>
              <w:t xml:space="preserve">ead(fd2, &amp;c, 1);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printf("c = % c\n", c);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exit(0); </w:t>
            </w:r>
          </w:p>
          <w:p w:rsidR="00695870" w:rsidRPr="00695870" w:rsidRDefault="00695870" w:rsidP="00695870">
            <w:pPr>
              <w:spacing w:after="0" w:line="240" w:lineRule="auto"/>
              <w:rPr>
                <w:rFonts w:ascii="Times New Roman" w:eastAsia="Times New Roman" w:hAnsi="Times New Roman" w:cs="Times New Roman"/>
                <w:sz w:val="24"/>
                <w:szCs w:val="24"/>
              </w:rPr>
            </w:pPr>
            <w:r w:rsidRPr="00695870">
              <w:rPr>
                <w:rFonts w:ascii="Courier New" w:eastAsia="Times New Roman" w:hAnsi="Courier New" w:cs="Courier New"/>
                <w:sz w:val="20"/>
                <w:szCs w:val="20"/>
              </w:rPr>
              <w:t xml:space="preserve">} </w:t>
            </w:r>
          </w:p>
        </w:tc>
      </w:tr>
    </w:tbl>
    <w:p w:rsidR="00695870" w:rsidRPr="00695870" w:rsidRDefault="00695870" w:rsidP="00695870">
      <w:pPr>
        <w:spacing w:before="100" w:beforeAutospacing="1" w:after="100" w:afterAutospacing="1" w:line="240" w:lineRule="auto"/>
        <w:ind w:left="720"/>
        <w:rPr>
          <w:ins w:id="153" w:author="Unknown"/>
          <w:rFonts w:ascii="Times New Roman" w:eastAsia="Times New Roman" w:hAnsi="Times New Roman" w:cs="Times New Roman"/>
          <w:sz w:val="24"/>
          <w:szCs w:val="24"/>
        </w:rPr>
      </w:pPr>
      <w:ins w:id="154" w:author="Unknown">
        <w:r w:rsidRPr="00695870">
          <w:rPr>
            <w:rFonts w:ascii="Times New Roman" w:eastAsia="Times New Roman" w:hAnsi="Times New Roman" w:cs="Times New Roman"/>
            <w:sz w:val="24"/>
            <w:szCs w:val="24"/>
          </w:rPr>
          <w:t>Output:</w:t>
        </w:r>
      </w:ins>
    </w:p>
    <w:p w:rsidR="00695870" w:rsidRPr="00695870" w:rsidRDefault="00695870" w:rsidP="006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55" w:author="Unknown"/>
          <w:rFonts w:ascii="Courier New" w:eastAsia="Times New Roman" w:hAnsi="Courier New" w:cs="Courier New"/>
          <w:sz w:val="20"/>
          <w:szCs w:val="20"/>
        </w:rPr>
      </w:pPr>
      <w:ins w:id="156" w:author="Unknown">
        <w:r w:rsidRPr="00695870">
          <w:rPr>
            <w:rFonts w:ascii="Courier New" w:eastAsia="Times New Roman" w:hAnsi="Courier New" w:cs="Courier New"/>
            <w:sz w:val="20"/>
            <w:szCs w:val="20"/>
          </w:rPr>
          <w:t>c = f</w:t>
        </w:r>
      </w:ins>
    </w:p>
    <w:p w:rsidR="00695870" w:rsidRPr="00695870" w:rsidRDefault="00695870" w:rsidP="00695870">
      <w:pPr>
        <w:spacing w:before="100" w:beforeAutospacing="1" w:after="100" w:afterAutospacing="1" w:line="240" w:lineRule="auto"/>
        <w:ind w:left="720"/>
        <w:rPr>
          <w:ins w:id="157" w:author="Unknown"/>
          <w:rFonts w:ascii="Times New Roman" w:eastAsia="Times New Roman" w:hAnsi="Times New Roman" w:cs="Times New Roman"/>
          <w:sz w:val="24"/>
          <w:szCs w:val="24"/>
        </w:rPr>
      </w:pPr>
      <w:ins w:id="158" w:author="Unknown">
        <w:r w:rsidRPr="00695870">
          <w:rPr>
            <w:rFonts w:ascii="Times New Roman" w:eastAsia="Times New Roman" w:hAnsi="Times New Roman" w:cs="Times New Roman"/>
            <w:sz w:val="24"/>
            <w:szCs w:val="24"/>
          </w:rPr>
          <w:t xml:space="preserve">The descriptors </w:t>
        </w:r>
        <w:r w:rsidRPr="00695870">
          <w:rPr>
            <w:rFonts w:ascii="Times New Roman" w:eastAsia="Times New Roman" w:hAnsi="Times New Roman" w:cs="Times New Roman"/>
            <w:b/>
            <w:bCs/>
            <w:i/>
            <w:iCs/>
            <w:sz w:val="24"/>
            <w:szCs w:val="24"/>
          </w:rPr>
          <w:t>fd1</w:t>
        </w:r>
        <w:r w:rsidRPr="00695870">
          <w:rPr>
            <w:rFonts w:ascii="Times New Roman" w:eastAsia="Times New Roman" w:hAnsi="Times New Roman" w:cs="Times New Roman"/>
            <w:sz w:val="24"/>
            <w:szCs w:val="24"/>
          </w:rPr>
          <w:t xml:space="preserve"> and </w:t>
        </w:r>
        <w:r w:rsidRPr="00695870">
          <w:rPr>
            <w:rFonts w:ascii="Times New Roman" w:eastAsia="Times New Roman" w:hAnsi="Times New Roman" w:cs="Times New Roman"/>
            <w:b/>
            <w:bCs/>
            <w:i/>
            <w:iCs/>
            <w:sz w:val="24"/>
            <w:szCs w:val="24"/>
          </w:rPr>
          <w:t>fd2</w:t>
        </w:r>
        <w:r w:rsidRPr="00695870">
          <w:rPr>
            <w:rFonts w:ascii="Times New Roman" w:eastAsia="Times New Roman" w:hAnsi="Times New Roman" w:cs="Times New Roman"/>
            <w:sz w:val="24"/>
            <w:szCs w:val="24"/>
          </w:rPr>
          <w:t xml:space="preserve"> each have their own open file table entry, so each descriptor has its own file position for </w:t>
        </w:r>
        <w:r w:rsidRPr="00695870">
          <w:rPr>
            <w:rFonts w:ascii="Times New Roman" w:eastAsia="Times New Roman" w:hAnsi="Times New Roman" w:cs="Times New Roman"/>
            <w:b/>
            <w:bCs/>
            <w:i/>
            <w:iCs/>
            <w:sz w:val="24"/>
            <w:szCs w:val="24"/>
          </w:rPr>
          <w:t>foobar.txt</w:t>
        </w:r>
        <w:r w:rsidRPr="00695870">
          <w:rPr>
            <w:rFonts w:ascii="Times New Roman" w:eastAsia="Times New Roman" w:hAnsi="Times New Roman" w:cs="Times New Roman"/>
            <w:sz w:val="24"/>
            <w:szCs w:val="24"/>
          </w:rPr>
          <w:t xml:space="preserve">. Thus, the read from </w:t>
        </w:r>
        <w:r w:rsidRPr="00695870">
          <w:rPr>
            <w:rFonts w:ascii="Times New Roman" w:eastAsia="Times New Roman" w:hAnsi="Times New Roman" w:cs="Times New Roman"/>
            <w:b/>
            <w:bCs/>
            <w:i/>
            <w:iCs/>
            <w:sz w:val="24"/>
            <w:szCs w:val="24"/>
          </w:rPr>
          <w:t>fd2</w:t>
        </w:r>
        <w:r w:rsidRPr="00695870">
          <w:rPr>
            <w:rFonts w:ascii="Times New Roman" w:eastAsia="Times New Roman" w:hAnsi="Times New Roman" w:cs="Times New Roman"/>
            <w:sz w:val="24"/>
            <w:szCs w:val="24"/>
          </w:rPr>
          <w:t xml:space="preserve"> reads the first byte of </w:t>
        </w:r>
        <w:r w:rsidRPr="00695870">
          <w:rPr>
            <w:rFonts w:ascii="Times New Roman" w:eastAsia="Times New Roman" w:hAnsi="Times New Roman" w:cs="Times New Roman"/>
            <w:b/>
            <w:bCs/>
            <w:i/>
            <w:iCs/>
            <w:sz w:val="24"/>
            <w:szCs w:val="24"/>
          </w:rPr>
          <w:t>foobar.txt</w:t>
        </w:r>
        <w:r w:rsidRPr="00695870">
          <w:rPr>
            <w:rFonts w:ascii="Times New Roman" w:eastAsia="Times New Roman" w:hAnsi="Times New Roman" w:cs="Times New Roman"/>
            <w:sz w:val="24"/>
            <w:szCs w:val="24"/>
          </w:rPr>
          <w:t xml:space="preserve">, and the output is </w:t>
        </w:r>
        <w:r w:rsidRPr="00695870">
          <w:rPr>
            <w:rFonts w:ascii="Times New Roman" w:eastAsia="Times New Roman" w:hAnsi="Times New Roman" w:cs="Times New Roman"/>
            <w:b/>
            <w:bCs/>
            <w:sz w:val="24"/>
            <w:szCs w:val="24"/>
          </w:rPr>
          <w:t>c = f</w:t>
        </w:r>
        <w:r w:rsidRPr="00695870">
          <w:rPr>
            <w:rFonts w:ascii="Times New Roman" w:eastAsia="Times New Roman" w:hAnsi="Times New Roman" w:cs="Times New Roman"/>
            <w:sz w:val="24"/>
            <w:szCs w:val="24"/>
          </w:rPr>
          <w:t xml:space="preserve">, not </w:t>
        </w:r>
        <w:r w:rsidRPr="00695870">
          <w:rPr>
            <w:rFonts w:ascii="Times New Roman" w:eastAsia="Times New Roman" w:hAnsi="Times New Roman" w:cs="Times New Roman"/>
            <w:b/>
            <w:bCs/>
            <w:sz w:val="24"/>
            <w:szCs w:val="24"/>
          </w:rPr>
          <w:t>c = o</w:t>
        </w:r>
        <w:r w:rsidRPr="00695870">
          <w:rPr>
            <w:rFonts w:ascii="Times New Roman" w:eastAsia="Times New Roman" w:hAnsi="Times New Roman" w:cs="Times New Roman"/>
            <w:sz w:val="24"/>
            <w:szCs w:val="24"/>
          </w:rPr>
          <w:t xml:space="preserve">. </w:t>
        </w:r>
      </w:ins>
    </w:p>
    <w:p w:rsidR="00695870" w:rsidRPr="00695870" w:rsidRDefault="00695870" w:rsidP="00695870">
      <w:pPr>
        <w:numPr>
          <w:ilvl w:val="0"/>
          <w:numId w:val="1"/>
        </w:numPr>
        <w:spacing w:before="100" w:beforeAutospacing="1" w:after="100" w:afterAutospacing="1" w:line="240" w:lineRule="auto"/>
        <w:rPr>
          <w:ins w:id="159" w:author="Unknown"/>
          <w:rFonts w:ascii="Times New Roman" w:eastAsia="Times New Roman" w:hAnsi="Times New Roman" w:cs="Times New Roman"/>
          <w:sz w:val="24"/>
          <w:szCs w:val="24"/>
        </w:rPr>
      </w:pPr>
      <w:ins w:id="160" w:author="Unknown">
        <w:r w:rsidRPr="00695870">
          <w:rPr>
            <w:rFonts w:ascii="Times New Roman" w:eastAsia="Times New Roman" w:hAnsi="Times New Roman" w:cs="Times New Roman"/>
            <w:b/>
            <w:bCs/>
            <w:sz w:val="24"/>
            <w:szCs w:val="24"/>
          </w:rPr>
          <w:lastRenderedPageBreak/>
          <w:t xml:space="preserve">write: </w:t>
        </w:r>
        <w:r w:rsidRPr="00695870">
          <w:rPr>
            <w:rFonts w:ascii="Times New Roman" w:eastAsia="Times New Roman" w:hAnsi="Times New Roman" w:cs="Times New Roman"/>
            <w:sz w:val="24"/>
            <w:szCs w:val="24"/>
          </w:rPr>
          <w:t xml:space="preserve">Writes cnt bytes from buf to the file or socket associated with fd. cnt should not be greater than INT_MAX (defined in the limits.h header file). If cnt is zero, write() simply returns 0 without attempting any other action. </w:t>
        </w:r>
      </w:ins>
    </w:p>
    <w:p w:rsidR="00695870" w:rsidRPr="00695870" w:rsidRDefault="00695870" w:rsidP="006958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 w:author="Unknown"/>
          <w:rFonts w:ascii="Courier New" w:eastAsia="Times New Roman" w:hAnsi="Courier New" w:cs="Courier New"/>
          <w:sz w:val="20"/>
          <w:szCs w:val="20"/>
        </w:rPr>
      </w:pPr>
      <w:ins w:id="162" w:author="Unknown">
        <w:r w:rsidRPr="00695870">
          <w:rPr>
            <w:rFonts w:ascii="Courier New" w:eastAsia="Times New Roman" w:hAnsi="Courier New" w:cs="Courier New"/>
            <w:sz w:val="20"/>
            <w:szCs w:val="20"/>
          </w:rPr>
          <w:t>#include &lt;fcntl.h&gt;</w:t>
        </w:r>
      </w:ins>
    </w:p>
    <w:p w:rsidR="00695870" w:rsidRPr="00695870" w:rsidRDefault="00695870" w:rsidP="0069587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3" w:author="Unknown"/>
          <w:rFonts w:ascii="Courier New" w:eastAsia="Times New Roman" w:hAnsi="Courier New" w:cs="Courier New"/>
          <w:sz w:val="20"/>
          <w:szCs w:val="20"/>
        </w:rPr>
      </w:pPr>
      <w:ins w:id="164" w:author="Unknown">
        <w:r w:rsidRPr="00695870">
          <w:rPr>
            <w:rFonts w:ascii="Courier New" w:eastAsia="Times New Roman" w:hAnsi="Courier New" w:cs="Courier New"/>
            <w:sz w:val="20"/>
            <w:szCs w:val="20"/>
          </w:rPr>
          <w:t xml:space="preserve">size_t write (intfd, void* buf, size_tcnt); </w:t>
        </w:r>
      </w:ins>
    </w:p>
    <w:p w:rsidR="00695870" w:rsidRPr="00695870" w:rsidRDefault="00695870" w:rsidP="00695870">
      <w:pPr>
        <w:spacing w:beforeAutospacing="1" w:after="0" w:afterAutospacing="1" w:line="240" w:lineRule="auto"/>
        <w:ind w:left="1440"/>
        <w:rPr>
          <w:ins w:id="165" w:author="Unknown"/>
          <w:rFonts w:ascii="Times New Roman" w:eastAsia="Times New Roman" w:hAnsi="Times New Roman" w:cs="Times New Roman"/>
          <w:sz w:val="24"/>
          <w:szCs w:val="24"/>
        </w:rPr>
      </w:pPr>
      <w:ins w:id="166" w:author="Unknown">
        <w:r w:rsidRPr="00695870">
          <w:rPr>
            <w:rFonts w:ascii="Times New Roman" w:eastAsia="Times New Roman" w:hAnsi="Times New Roman" w:cs="Times New Roman"/>
            <w:b/>
            <w:bCs/>
            <w:sz w:val="24"/>
            <w:szCs w:val="24"/>
          </w:rPr>
          <w:t xml:space="preserve">Parameters </w:t>
        </w:r>
      </w:ins>
    </w:p>
    <w:p w:rsidR="00695870" w:rsidRPr="00695870" w:rsidRDefault="00695870" w:rsidP="00695870">
      <w:pPr>
        <w:numPr>
          <w:ilvl w:val="1"/>
          <w:numId w:val="1"/>
        </w:numPr>
        <w:spacing w:before="100" w:beforeAutospacing="1" w:after="100" w:afterAutospacing="1" w:line="240" w:lineRule="auto"/>
        <w:rPr>
          <w:ins w:id="167" w:author="Unknown"/>
          <w:rFonts w:ascii="Times New Roman" w:eastAsia="Times New Roman" w:hAnsi="Times New Roman" w:cs="Times New Roman"/>
          <w:sz w:val="24"/>
          <w:szCs w:val="24"/>
        </w:rPr>
      </w:pPr>
      <w:ins w:id="168" w:author="Unknown">
        <w:r w:rsidRPr="00695870">
          <w:rPr>
            <w:rFonts w:ascii="Times New Roman" w:eastAsia="Times New Roman" w:hAnsi="Times New Roman" w:cs="Times New Roman"/>
            <w:b/>
            <w:bCs/>
            <w:sz w:val="24"/>
            <w:szCs w:val="24"/>
          </w:rPr>
          <w:t>fd:</w:t>
        </w:r>
        <w:r w:rsidRPr="00695870">
          <w:rPr>
            <w:rFonts w:ascii="Times New Roman" w:eastAsia="Times New Roman" w:hAnsi="Times New Roman" w:cs="Times New Roman"/>
            <w:sz w:val="24"/>
            <w:szCs w:val="24"/>
          </w:rPr>
          <w:t xml:space="preserve"> file descripter</w:t>
        </w:r>
      </w:ins>
    </w:p>
    <w:p w:rsidR="00695870" w:rsidRPr="00695870" w:rsidRDefault="00695870" w:rsidP="00695870">
      <w:pPr>
        <w:numPr>
          <w:ilvl w:val="1"/>
          <w:numId w:val="1"/>
        </w:numPr>
        <w:spacing w:before="100" w:beforeAutospacing="1" w:after="100" w:afterAutospacing="1" w:line="240" w:lineRule="auto"/>
        <w:rPr>
          <w:ins w:id="169" w:author="Unknown"/>
          <w:rFonts w:ascii="Times New Roman" w:eastAsia="Times New Roman" w:hAnsi="Times New Roman" w:cs="Times New Roman"/>
          <w:sz w:val="24"/>
          <w:szCs w:val="24"/>
        </w:rPr>
      </w:pPr>
      <w:ins w:id="170" w:author="Unknown">
        <w:r w:rsidRPr="00695870">
          <w:rPr>
            <w:rFonts w:ascii="Times New Roman" w:eastAsia="Times New Roman" w:hAnsi="Times New Roman" w:cs="Times New Roman"/>
            <w:b/>
            <w:bCs/>
            <w:sz w:val="24"/>
            <w:szCs w:val="24"/>
          </w:rPr>
          <w:t>buf:</w:t>
        </w:r>
        <w:r w:rsidRPr="00695870">
          <w:rPr>
            <w:rFonts w:ascii="Times New Roman" w:eastAsia="Times New Roman" w:hAnsi="Times New Roman" w:cs="Times New Roman"/>
            <w:sz w:val="24"/>
            <w:szCs w:val="24"/>
          </w:rPr>
          <w:t xml:space="preserve"> buffer to write data to </w:t>
        </w:r>
      </w:ins>
    </w:p>
    <w:p w:rsidR="00695870" w:rsidRPr="00695870" w:rsidRDefault="00695870" w:rsidP="00695870">
      <w:pPr>
        <w:numPr>
          <w:ilvl w:val="1"/>
          <w:numId w:val="1"/>
        </w:numPr>
        <w:spacing w:before="100" w:beforeAutospacing="1" w:after="100" w:afterAutospacing="1" w:line="240" w:lineRule="auto"/>
        <w:rPr>
          <w:ins w:id="171" w:author="Unknown"/>
          <w:rFonts w:ascii="Times New Roman" w:eastAsia="Times New Roman" w:hAnsi="Times New Roman" w:cs="Times New Roman"/>
          <w:sz w:val="24"/>
          <w:szCs w:val="24"/>
        </w:rPr>
      </w:pPr>
      <w:ins w:id="172" w:author="Unknown">
        <w:r w:rsidRPr="00695870">
          <w:rPr>
            <w:rFonts w:ascii="Times New Roman" w:eastAsia="Times New Roman" w:hAnsi="Times New Roman" w:cs="Times New Roman"/>
            <w:b/>
            <w:bCs/>
            <w:sz w:val="24"/>
            <w:szCs w:val="24"/>
          </w:rPr>
          <w:t>cnt:</w:t>
        </w:r>
        <w:r w:rsidRPr="00695870">
          <w:rPr>
            <w:rFonts w:ascii="Times New Roman" w:eastAsia="Times New Roman" w:hAnsi="Times New Roman" w:cs="Times New Roman"/>
            <w:sz w:val="24"/>
            <w:szCs w:val="24"/>
          </w:rPr>
          <w:t xml:space="preserve"> length of buffer</w:t>
        </w:r>
      </w:ins>
    </w:p>
    <w:p w:rsidR="00695870" w:rsidRPr="00695870" w:rsidRDefault="00695870" w:rsidP="00695870">
      <w:pPr>
        <w:spacing w:beforeAutospacing="1" w:after="0" w:afterAutospacing="1" w:line="240" w:lineRule="auto"/>
        <w:ind w:left="1440"/>
        <w:rPr>
          <w:ins w:id="173" w:author="Unknown"/>
          <w:rFonts w:ascii="Times New Roman" w:eastAsia="Times New Roman" w:hAnsi="Times New Roman" w:cs="Times New Roman"/>
          <w:sz w:val="24"/>
          <w:szCs w:val="24"/>
        </w:rPr>
      </w:pPr>
      <w:ins w:id="174" w:author="Unknown">
        <w:r w:rsidRPr="00695870">
          <w:rPr>
            <w:rFonts w:ascii="Times New Roman" w:eastAsia="Times New Roman" w:hAnsi="Times New Roman" w:cs="Times New Roman"/>
            <w:b/>
            <w:bCs/>
            <w:sz w:val="24"/>
            <w:szCs w:val="24"/>
          </w:rPr>
          <w:t>Returns: How many bytes were actually written</w:t>
        </w:r>
      </w:ins>
    </w:p>
    <w:p w:rsidR="00695870" w:rsidRPr="00695870" w:rsidRDefault="00695870" w:rsidP="00695870">
      <w:pPr>
        <w:numPr>
          <w:ilvl w:val="1"/>
          <w:numId w:val="1"/>
        </w:numPr>
        <w:spacing w:before="100" w:beforeAutospacing="1" w:after="100" w:afterAutospacing="1" w:line="240" w:lineRule="auto"/>
        <w:rPr>
          <w:ins w:id="175" w:author="Unknown"/>
          <w:rFonts w:ascii="Times New Roman" w:eastAsia="Times New Roman" w:hAnsi="Times New Roman" w:cs="Times New Roman"/>
          <w:sz w:val="24"/>
          <w:szCs w:val="24"/>
        </w:rPr>
      </w:pPr>
      <w:ins w:id="176" w:author="Unknown">
        <w:r w:rsidRPr="00695870">
          <w:rPr>
            <w:rFonts w:ascii="Times New Roman" w:eastAsia="Times New Roman" w:hAnsi="Times New Roman" w:cs="Times New Roman"/>
            <w:sz w:val="24"/>
            <w:szCs w:val="24"/>
          </w:rPr>
          <w:t xml:space="preserve">return Number of bytes written on success </w:t>
        </w:r>
      </w:ins>
    </w:p>
    <w:p w:rsidR="00695870" w:rsidRPr="00695870" w:rsidRDefault="00695870" w:rsidP="00695870">
      <w:pPr>
        <w:numPr>
          <w:ilvl w:val="1"/>
          <w:numId w:val="1"/>
        </w:numPr>
        <w:spacing w:before="100" w:beforeAutospacing="1" w:after="100" w:afterAutospacing="1" w:line="240" w:lineRule="auto"/>
        <w:rPr>
          <w:ins w:id="177" w:author="Unknown"/>
          <w:rFonts w:ascii="Times New Roman" w:eastAsia="Times New Roman" w:hAnsi="Times New Roman" w:cs="Times New Roman"/>
          <w:sz w:val="24"/>
          <w:szCs w:val="24"/>
        </w:rPr>
      </w:pPr>
      <w:ins w:id="178" w:author="Unknown">
        <w:r w:rsidRPr="00695870">
          <w:rPr>
            <w:rFonts w:ascii="Times New Roman" w:eastAsia="Times New Roman" w:hAnsi="Times New Roman" w:cs="Times New Roman"/>
            <w:sz w:val="24"/>
            <w:szCs w:val="24"/>
          </w:rPr>
          <w:t xml:space="preserve">return 0 on reaching end of file </w:t>
        </w:r>
      </w:ins>
    </w:p>
    <w:p w:rsidR="00695870" w:rsidRPr="00695870" w:rsidRDefault="00695870" w:rsidP="00695870">
      <w:pPr>
        <w:numPr>
          <w:ilvl w:val="1"/>
          <w:numId w:val="1"/>
        </w:numPr>
        <w:spacing w:before="100" w:beforeAutospacing="1" w:after="100" w:afterAutospacing="1" w:line="240" w:lineRule="auto"/>
        <w:rPr>
          <w:ins w:id="179" w:author="Unknown"/>
          <w:rFonts w:ascii="Times New Roman" w:eastAsia="Times New Roman" w:hAnsi="Times New Roman" w:cs="Times New Roman"/>
          <w:sz w:val="24"/>
          <w:szCs w:val="24"/>
        </w:rPr>
      </w:pPr>
      <w:ins w:id="180" w:author="Unknown">
        <w:r w:rsidRPr="00695870">
          <w:rPr>
            <w:rFonts w:ascii="Times New Roman" w:eastAsia="Times New Roman" w:hAnsi="Times New Roman" w:cs="Times New Roman"/>
            <w:sz w:val="24"/>
            <w:szCs w:val="24"/>
          </w:rPr>
          <w:t>return -1 on error</w:t>
        </w:r>
      </w:ins>
    </w:p>
    <w:p w:rsidR="00695870" w:rsidRPr="00695870" w:rsidRDefault="00695870" w:rsidP="00695870">
      <w:pPr>
        <w:numPr>
          <w:ilvl w:val="1"/>
          <w:numId w:val="1"/>
        </w:numPr>
        <w:spacing w:before="100" w:beforeAutospacing="1" w:after="100" w:afterAutospacing="1" w:line="240" w:lineRule="auto"/>
        <w:rPr>
          <w:ins w:id="181" w:author="Unknown"/>
          <w:rFonts w:ascii="Times New Roman" w:eastAsia="Times New Roman" w:hAnsi="Times New Roman" w:cs="Times New Roman"/>
          <w:sz w:val="24"/>
          <w:szCs w:val="24"/>
        </w:rPr>
      </w:pPr>
      <w:ins w:id="182" w:author="Unknown">
        <w:r w:rsidRPr="00695870">
          <w:rPr>
            <w:rFonts w:ascii="Times New Roman" w:eastAsia="Times New Roman" w:hAnsi="Times New Roman" w:cs="Times New Roman"/>
            <w:sz w:val="24"/>
            <w:szCs w:val="24"/>
          </w:rPr>
          <w:t>return -1 on signal interrupt</w:t>
        </w:r>
      </w:ins>
    </w:p>
    <w:p w:rsidR="00695870" w:rsidRDefault="00695870" w:rsidP="00695870">
      <w:pPr>
        <w:spacing w:beforeAutospacing="1" w:after="0" w:afterAutospacing="1" w:line="240" w:lineRule="auto"/>
        <w:ind w:left="1440"/>
        <w:rPr>
          <w:rFonts w:ascii="Times New Roman" w:eastAsia="Times New Roman" w:hAnsi="Times New Roman" w:cs="Times New Roman"/>
          <w:b/>
          <w:bCs/>
          <w:sz w:val="24"/>
          <w:szCs w:val="24"/>
        </w:rPr>
      </w:pPr>
      <w:ins w:id="183" w:author="Unknown">
        <w:r w:rsidRPr="00695870">
          <w:rPr>
            <w:rFonts w:ascii="Times New Roman" w:eastAsia="Times New Roman" w:hAnsi="Times New Roman" w:cs="Times New Roman"/>
            <w:b/>
            <w:bCs/>
            <w:sz w:val="24"/>
            <w:szCs w:val="24"/>
          </w:rPr>
          <w:t>Important points</w:t>
        </w:r>
      </w:ins>
    </w:p>
    <w:p w:rsidR="00C24A73" w:rsidRDefault="00C24A73" w:rsidP="00C24A73">
      <w:pPr>
        <w:numPr>
          <w:ilvl w:val="0"/>
          <w:numId w:val="2"/>
        </w:numPr>
        <w:spacing w:before="100" w:beforeAutospacing="1" w:after="100" w:afterAutospacing="1" w:line="240" w:lineRule="auto"/>
        <w:ind w:left="1440"/>
      </w:pPr>
    </w:p>
    <w:p w:rsidR="00C24A73" w:rsidRDefault="00C24A73" w:rsidP="00C24A73">
      <w:pPr>
        <w:numPr>
          <w:ilvl w:val="1"/>
          <w:numId w:val="2"/>
        </w:numPr>
        <w:spacing w:before="100" w:beforeAutospacing="1" w:after="100" w:afterAutospacing="1" w:line="240" w:lineRule="auto"/>
      </w:pPr>
      <w:r>
        <w:t>The file needs to be opened for write operations</w:t>
      </w:r>
    </w:p>
    <w:p w:rsidR="00C24A73" w:rsidRDefault="00C24A73" w:rsidP="00C24A73">
      <w:pPr>
        <w:numPr>
          <w:ilvl w:val="1"/>
          <w:numId w:val="2"/>
        </w:numPr>
        <w:spacing w:before="100" w:beforeAutospacing="1" w:after="100" w:afterAutospacing="1" w:line="240" w:lineRule="auto"/>
      </w:pPr>
      <w:r>
        <w:rPr>
          <w:rStyle w:val="Strong"/>
        </w:rPr>
        <w:t>buf</w:t>
      </w:r>
      <w:r>
        <w:t>needs to be at least as long as specified by cnt because if buf size less than the cnt then buf will lead to the overflow condition.</w:t>
      </w:r>
    </w:p>
    <w:p w:rsidR="00C24A73" w:rsidRDefault="00C24A73" w:rsidP="00C24A73">
      <w:pPr>
        <w:numPr>
          <w:ilvl w:val="1"/>
          <w:numId w:val="2"/>
        </w:numPr>
        <w:spacing w:before="100" w:beforeAutospacing="1" w:after="100" w:afterAutospacing="1" w:line="240" w:lineRule="auto"/>
      </w:pPr>
      <w:r>
        <w:rPr>
          <w:rStyle w:val="Strong"/>
        </w:rPr>
        <w:t>cnt</w:t>
      </w:r>
      <w:r>
        <w:t xml:space="preserve"> is the requested number of bytes to write, while the return value is the actual number of bytes written. This happens when </w:t>
      </w:r>
      <w:r>
        <w:rPr>
          <w:rStyle w:val="Strong"/>
        </w:rPr>
        <w:t>fd</w:t>
      </w:r>
      <w:r>
        <w:t xml:space="preserve"> have a less number of bytes to write than cnt.</w:t>
      </w:r>
    </w:p>
    <w:p w:rsidR="00C24A73" w:rsidRDefault="00C24A73" w:rsidP="00C24A73">
      <w:pPr>
        <w:numPr>
          <w:ilvl w:val="1"/>
          <w:numId w:val="2"/>
        </w:numPr>
        <w:spacing w:before="100" w:beforeAutospacing="1" w:after="100" w:afterAutospacing="1" w:line="240" w:lineRule="auto"/>
      </w:pPr>
      <w:r>
        <w:t>If write() is interrupted by a signal, the effect is one of the following:</w:t>
      </w:r>
      <w:r>
        <w:br/>
        <w:t>-If write() has not written any data yet, it returns -1 and sets errno to EINTR.</w:t>
      </w:r>
      <w:r>
        <w:br/>
        <w:t>-If write() has successfully written some data, it returns the number of bytes it wrote before it was interrupted.</w:t>
      </w:r>
    </w:p>
    <w:p w:rsidR="006D1DF1" w:rsidRDefault="006D1DF1" w:rsidP="00C24A73">
      <w:pPr>
        <w:pStyle w:val="NormalWeb"/>
        <w:ind w:left="720"/>
      </w:pPr>
    </w:p>
    <w:p w:rsidR="006D1DF1" w:rsidRDefault="006D1DF1" w:rsidP="00C24A73">
      <w:pPr>
        <w:pStyle w:val="NormalWeb"/>
        <w:ind w:left="720"/>
      </w:pPr>
    </w:p>
    <w:p w:rsidR="006D1DF1" w:rsidRDefault="006D1DF1" w:rsidP="00C24A73">
      <w:pPr>
        <w:pStyle w:val="NormalWeb"/>
        <w:ind w:left="720"/>
      </w:pPr>
    </w:p>
    <w:p w:rsidR="00CB6719" w:rsidRDefault="00CB6719" w:rsidP="00C24A73">
      <w:pPr>
        <w:pStyle w:val="NormalWeb"/>
        <w:ind w:left="720"/>
      </w:pPr>
    </w:p>
    <w:p w:rsidR="00CB6719" w:rsidRDefault="00CB6719" w:rsidP="00C24A73">
      <w:pPr>
        <w:pStyle w:val="NormalWeb"/>
        <w:ind w:left="720"/>
      </w:pPr>
    </w:p>
    <w:p w:rsidR="00CB6719" w:rsidRDefault="00CB6719" w:rsidP="00C24A73">
      <w:pPr>
        <w:pStyle w:val="NormalWeb"/>
        <w:ind w:left="720"/>
      </w:pPr>
    </w:p>
    <w:p w:rsidR="00CB6719" w:rsidRDefault="00CB6719" w:rsidP="00C24A73">
      <w:pPr>
        <w:pStyle w:val="NormalWeb"/>
        <w:ind w:left="720"/>
      </w:pPr>
    </w:p>
    <w:p w:rsidR="006D1DF1" w:rsidRDefault="006D1DF1" w:rsidP="00C24A73">
      <w:pPr>
        <w:pStyle w:val="NormalWeb"/>
        <w:ind w:left="720"/>
      </w:pPr>
    </w:p>
    <w:p w:rsidR="006D1DF1" w:rsidRDefault="006D1DF1" w:rsidP="00C24A73">
      <w:pPr>
        <w:pStyle w:val="NormalWeb"/>
        <w:ind w:left="720"/>
      </w:pPr>
    </w:p>
    <w:p w:rsidR="006D1DF1" w:rsidRPr="006D1DF1" w:rsidRDefault="006D1DF1" w:rsidP="006D1DF1">
      <w:pPr>
        <w:spacing w:before="100" w:beforeAutospacing="1" w:after="100" w:afterAutospacing="1" w:line="240" w:lineRule="auto"/>
        <w:ind w:left="720"/>
        <w:jc w:val="center"/>
        <w:rPr>
          <w:ins w:id="184" w:author="Unknown"/>
          <w:rFonts w:ascii="Times New Roman" w:eastAsia="Times New Roman" w:hAnsi="Times New Roman" w:cs="Times New Roman"/>
          <w:b/>
          <w:color w:val="FF0000"/>
          <w:sz w:val="40"/>
          <w:szCs w:val="40"/>
          <w:u w:val="single"/>
        </w:rPr>
      </w:pPr>
      <w:r>
        <w:rPr>
          <w:rFonts w:ascii="Times New Roman" w:eastAsia="Times New Roman" w:hAnsi="Times New Roman" w:cs="Times New Roman"/>
          <w:b/>
          <w:color w:val="FF0000"/>
          <w:sz w:val="40"/>
          <w:szCs w:val="40"/>
          <w:u w:val="single"/>
        </w:rPr>
        <w:lastRenderedPageBreak/>
        <w:t>Program 6</w:t>
      </w:r>
    </w:p>
    <w:tbl>
      <w:tblPr>
        <w:tblW w:w="0" w:type="auto"/>
        <w:tblCellSpacing w:w="0" w:type="dxa"/>
        <w:tblInd w:w="720" w:type="dxa"/>
        <w:tblCellMar>
          <w:left w:w="0" w:type="dxa"/>
          <w:right w:w="0" w:type="dxa"/>
        </w:tblCellMar>
        <w:tblLook w:val="04A0"/>
      </w:tblPr>
      <w:tblGrid>
        <w:gridCol w:w="7562"/>
      </w:tblGrid>
      <w:tr w:rsidR="00C24A73" w:rsidTr="00C24A73">
        <w:trPr>
          <w:tblCellSpacing w:w="0" w:type="dxa"/>
        </w:trPr>
        <w:tc>
          <w:tcPr>
            <w:tcW w:w="0" w:type="auto"/>
            <w:vAlign w:val="center"/>
            <w:hideMark/>
          </w:tcPr>
          <w:p w:rsidR="00C24A73" w:rsidRDefault="00C24A73" w:rsidP="006D1DF1">
            <w:pPr>
              <w:spacing w:line="240" w:lineRule="auto"/>
            </w:pPr>
            <w:r>
              <w:rPr>
                <w:rStyle w:val="HTMLCode"/>
                <w:rFonts w:eastAsiaTheme="minorHAnsi"/>
              </w:rPr>
              <w:t xml:space="preserve">// C program to illustrate </w:t>
            </w:r>
          </w:p>
          <w:p w:rsidR="00C24A73" w:rsidRDefault="00C24A73" w:rsidP="006D1DF1">
            <w:pPr>
              <w:spacing w:line="240" w:lineRule="auto"/>
            </w:pPr>
            <w:r>
              <w:rPr>
                <w:rStyle w:val="HTMLCode"/>
                <w:rFonts w:eastAsiaTheme="minorHAnsi"/>
              </w:rPr>
              <w:t xml:space="preserve">// write system Call </w:t>
            </w:r>
          </w:p>
          <w:p w:rsidR="00C24A73" w:rsidRDefault="00C24A73" w:rsidP="006D1DF1">
            <w:pPr>
              <w:spacing w:line="240" w:lineRule="auto"/>
            </w:pPr>
            <w:r>
              <w:rPr>
                <w:rStyle w:val="HTMLCode"/>
                <w:rFonts w:eastAsiaTheme="minorHAnsi"/>
              </w:rPr>
              <w:t>#include&lt;stdio.h&gt;</w:t>
            </w:r>
          </w:p>
          <w:p w:rsidR="00C24A73" w:rsidRDefault="00C24A73" w:rsidP="006D1DF1">
            <w:pPr>
              <w:spacing w:line="240" w:lineRule="auto"/>
            </w:pPr>
            <w:r>
              <w:rPr>
                <w:rStyle w:val="HTMLCode"/>
                <w:rFonts w:eastAsiaTheme="minorHAnsi"/>
              </w:rPr>
              <w:t>#include &lt;fcntl.h&gt;</w:t>
            </w:r>
          </w:p>
          <w:p w:rsidR="00C24A73" w:rsidRDefault="00C24A73" w:rsidP="006D1DF1">
            <w:pPr>
              <w:spacing w:line="240" w:lineRule="auto"/>
            </w:pPr>
            <w:r>
              <w:rPr>
                <w:rStyle w:val="HTMLCode"/>
                <w:rFonts w:eastAsiaTheme="minorHAnsi"/>
              </w:rPr>
              <w:t xml:space="preserve">main() </w:t>
            </w:r>
          </w:p>
          <w:p w:rsidR="00C24A73" w:rsidRDefault="00C24A73" w:rsidP="006D1DF1">
            <w:pPr>
              <w:spacing w:line="240" w:lineRule="auto"/>
            </w:pPr>
            <w:r>
              <w:rPr>
                <w:rStyle w:val="HTMLCode"/>
                <w:rFonts w:eastAsiaTheme="minorHAnsi"/>
              </w:rPr>
              <w:t xml:space="preserve">{ </w:t>
            </w:r>
          </w:p>
          <w:p w:rsidR="00C24A73" w:rsidRDefault="00C24A73" w:rsidP="006D1DF1">
            <w:pPr>
              <w:spacing w:line="240" w:lineRule="auto"/>
            </w:pPr>
            <w:r>
              <w:rPr>
                <w:rStyle w:val="HTMLCode"/>
                <w:rFonts w:eastAsiaTheme="minorHAnsi"/>
              </w:rPr>
              <w:t>  </w:t>
            </w:r>
            <w:r w:rsidR="006B2706">
              <w:rPr>
                <w:rStyle w:val="HTMLCode"/>
                <w:rFonts w:eastAsiaTheme="minorHAnsi"/>
              </w:rPr>
              <w:t>i</w:t>
            </w:r>
            <w:r>
              <w:rPr>
                <w:rStyle w:val="HTMLCode"/>
                <w:rFonts w:eastAsiaTheme="minorHAnsi"/>
              </w:rPr>
              <w:t>nt</w:t>
            </w:r>
            <w:r w:rsidR="006B2706">
              <w:rPr>
                <w:rStyle w:val="HTMLCode"/>
                <w:rFonts w:eastAsiaTheme="minorHAnsi"/>
              </w:rPr>
              <w:t xml:space="preserve"> </w:t>
            </w:r>
            <w:r>
              <w:rPr>
                <w:rStyle w:val="HTMLCode"/>
                <w:rFonts w:eastAsiaTheme="minorHAnsi"/>
              </w:rPr>
              <w:t xml:space="preserve">sz; </w:t>
            </w:r>
          </w:p>
          <w:p w:rsidR="00C24A73" w:rsidRDefault="00C24A73" w:rsidP="006D1DF1">
            <w:pPr>
              <w:spacing w:line="240" w:lineRule="auto"/>
            </w:pPr>
            <w:r>
              <w:rPr>
                <w:rStyle w:val="HTMLCode"/>
                <w:rFonts w:eastAsiaTheme="minorHAnsi"/>
              </w:rPr>
              <w:t> </w:t>
            </w:r>
            <w:r>
              <w:t> </w:t>
            </w:r>
          </w:p>
          <w:p w:rsidR="00C24A73" w:rsidRDefault="006B2706" w:rsidP="006D1DF1">
            <w:pPr>
              <w:spacing w:line="240" w:lineRule="auto"/>
            </w:pPr>
            <w:r>
              <w:rPr>
                <w:rStyle w:val="HTMLCode"/>
                <w:rFonts w:eastAsiaTheme="minorHAnsi"/>
              </w:rPr>
              <w:t>  i</w:t>
            </w:r>
            <w:r w:rsidR="00C24A73">
              <w:rPr>
                <w:rStyle w:val="HTMLCode"/>
                <w:rFonts w:eastAsiaTheme="minorHAnsi"/>
              </w:rPr>
              <w:t>nt</w:t>
            </w:r>
            <w:r>
              <w:rPr>
                <w:rStyle w:val="HTMLCode"/>
                <w:rFonts w:eastAsiaTheme="minorHAnsi"/>
              </w:rPr>
              <w:t xml:space="preserve"> </w:t>
            </w:r>
            <w:r w:rsidR="00C24A73">
              <w:rPr>
                <w:rStyle w:val="HTMLCode"/>
                <w:rFonts w:eastAsiaTheme="minorHAnsi"/>
              </w:rPr>
              <w:t xml:space="preserve">fd = open("foo.txt", O_WRONLY | O_CREAT | O_TRUNC, 0644); </w:t>
            </w:r>
          </w:p>
          <w:p w:rsidR="00C24A73" w:rsidRDefault="00C24A73" w:rsidP="006D1DF1">
            <w:pPr>
              <w:spacing w:line="240" w:lineRule="auto"/>
            </w:pPr>
            <w:r>
              <w:rPr>
                <w:rStyle w:val="HTMLCode"/>
                <w:rFonts w:eastAsiaTheme="minorHAnsi"/>
              </w:rPr>
              <w:t xml:space="preserve">  if(fd&lt; 0) </w:t>
            </w:r>
          </w:p>
          <w:p w:rsidR="00C24A73" w:rsidRDefault="00C24A73" w:rsidP="006D1DF1">
            <w:pPr>
              <w:spacing w:line="240" w:lineRule="auto"/>
            </w:pPr>
            <w:r>
              <w:rPr>
                <w:rStyle w:val="HTMLCode"/>
                <w:rFonts w:eastAsiaTheme="minorHAnsi"/>
              </w:rPr>
              <w:t xml:space="preserve">  { </w:t>
            </w:r>
          </w:p>
          <w:p w:rsidR="00C24A73" w:rsidRDefault="00C24A73" w:rsidP="006D1DF1">
            <w:pPr>
              <w:spacing w:line="240" w:lineRule="auto"/>
            </w:pPr>
            <w:r>
              <w:rPr>
                <w:rStyle w:val="HTMLCode"/>
                <w:rFonts w:eastAsiaTheme="minorHAnsi"/>
              </w:rPr>
              <w:t xml:space="preserve">     perror("r1"); </w:t>
            </w:r>
          </w:p>
          <w:p w:rsidR="00C24A73" w:rsidRDefault="00C24A73" w:rsidP="006D1DF1">
            <w:pPr>
              <w:spacing w:line="240" w:lineRule="auto"/>
            </w:pPr>
            <w:r>
              <w:rPr>
                <w:rStyle w:val="HTMLCode"/>
                <w:rFonts w:eastAsiaTheme="minorHAnsi"/>
              </w:rPr>
              <w:t xml:space="preserve">     exit(1); </w:t>
            </w:r>
          </w:p>
          <w:p w:rsidR="00C24A73" w:rsidRDefault="00C24A73" w:rsidP="006D1DF1">
            <w:pPr>
              <w:spacing w:line="240" w:lineRule="auto"/>
            </w:pPr>
            <w:r>
              <w:rPr>
                <w:rStyle w:val="HTMLCode"/>
                <w:rFonts w:eastAsiaTheme="minorHAnsi"/>
              </w:rPr>
              <w:t xml:space="preserve">  } </w:t>
            </w:r>
          </w:p>
          <w:p w:rsidR="00C24A73" w:rsidRDefault="00C24A73" w:rsidP="006D1DF1">
            <w:pPr>
              <w:spacing w:line="240" w:lineRule="auto"/>
            </w:pPr>
            <w:r>
              <w:rPr>
                <w:rStyle w:val="HTMLCode"/>
                <w:rFonts w:eastAsiaTheme="minorHAnsi"/>
              </w:rPr>
              <w:t> </w:t>
            </w:r>
            <w:r>
              <w:t> </w:t>
            </w:r>
          </w:p>
          <w:p w:rsidR="00C24A73" w:rsidRDefault="00C24A73" w:rsidP="006D1DF1">
            <w:pPr>
              <w:spacing w:line="240" w:lineRule="auto"/>
            </w:pPr>
            <w:r>
              <w:rPr>
                <w:rStyle w:val="HTMLCode"/>
                <w:rFonts w:eastAsiaTheme="minorHAnsi"/>
              </w:rPr>
              <w:t xml:space="preserve">  sz = write(fd, "hello geeks\n", strlen("hello geeks\n")); </w:t>
            </w:r>
          </w:p>
          <w:p w:rsidR="00C24A73" w:rsidRDefault="00C24A73" w:rsidP="006D1DF1">
            <w:pPr>
              <w:spacing w:line="240" w:lineRule="auto"/>
            </w:pPr>
            <w:r>
              <w:rPr>
                <w:rStyle w:val="HTMLCode"/>
                <w:rFonts w:eastAsiaTheme="minorHAnsi"/>
              </w:rPr>
              <w:t> </w:t>
            </w:r>
            <w:r>
              <w:t> </w:t>
            </w:r>
          </w:p>
          <w:p w:rsidR="00C24A73" w:rsidRDefault="00C24A73" w:rsidP="006D1DF1">
            <w:pPr>
              <w:spacing w:line="240" w:lineRule="auto"/>
            </w:pPr>
            <w:r>
              <w:rPr>
                <w:rStyle w:val="HTMLCode"/>
                <w:rFonts w:eastAsiaTheme="minorHAnsi"/>
              </w:rPr>
              <w:t>  printf("called write(% d, \"hello geeks\\n\", %d)."</w:t>
            </w:r>
          </w:p>
          <w:p w:rsidR="00C24A73" w:rsidRDefault="00C24A73" w:rsidP="006D1DF1">
            <w:pPr>
              <w:spacing w:line="240" w:lineRule="auto"/>
            </w:pPr>
            <w:r>
              <w:rPr>
                <w:rStyle w:val="HTMLCode"/>
                <w:rFonts w:eastAsiaTheme="minorHAnsi"/>
              </w:rPr>
              <w:t xml:space="preserve">    " It returned %d\n", fd, strlen("hello geeks\n"), sz); </w:t>
            </w:r>
          </w:p>
          <w:p w:rsidR="00C24A73" w:rsidRDefault="00C24A73" w:rsidP="006D1DF1">
            <w:pPr>
              <w:spacing w:line="240" w:lineRule="auto"/>
            </w:pPr>
            <w:r>
              <w:rPr>
                <w:rStyle w:val="HTMLCode"/>
                <w:rFonts w:eastAsiaTheme="minorHAnsi"/>
              </w:rPr>
              <w:t> </w:t>
            </w:r>
            <w:r>
              <w:t> </w:t>
            </w:r>
          </w:p>
          <w:p w:rsidR="00C24A73" w:rsidRDefault="00C24A73" w:rsidP="006D1DF1">
            <w:pPr>
              <w:spacing w:line="240" w:lineRule="auto"/>
            </w:pPr>
            <w:r>
              <w:rPr>
                <w:rStyle w:val="HTMLCode"/>
                <w:rFonts w:eastAsiaTheme="minorHAnsi"/>
              </w:rPr>
              <w:t xml:space="preserve">  close(fd); </w:t>
            </w:r>
          </w:p>
          <w:p w:rsidR="00C24A73" w:rsidRDefault="00C24A73" w:rsidP="006D1DF1">
            <w:pPr>
              <w:spacing w:line="240" w:lineRule="auto"/>
              <w:rPr>
                <w:sz w:val="24"/>
                <w:szCs w:val="24"/>
              </w:rPr>
            </w:pPr>
            <w:r>
              <w:rPr>
                <w:rStyle w:val="HTMLCode"/>
                <w:rFonts w:eastAsiaTheme="minorHAnsi"/>
              </w:rPr>
              <w:t xml:space="preserve">} </w:t>
            </w:r>
          </w:p>
        </w:tc>
      </w:tr>
    </w:tbl>
    <w:p w:rsidR="00C24A73" w:rsidRDefault="00C24A73" w:rsidP="00C24A73">
      <w:pPr>
        <w:pStyle w:val="NormalWeb"/>
        <w:ind w:left="720"/>
      </w:pPr>
      <w:r>
        <w:t>Output:</w:t>
      </w:r>
    </w:p>
    <w:p w:rsidR="00C24A73" w:rsidRDefault="00C24A73" w:rsidP="00C24A73">
      <w:pPr>
        <w:pStyle w:val="HTMLPreformatted"/>
        <w:ind w:left="720"/>
      </w:pPr>
      <w:r>
        <w:t>called write(3, "hello geeks\n", 12).  it returned 11</w:t>
      </w:r>
    </w:p>
    <w:p w:rsidR="00C24A73" w:rsidRDefault="00C24A73" w:rsidP="00C24A73">
      <w:pPr>
        <w:pStyle w:val="NormalWeb"/>
        <w:ind w:left="720"/>
      </w:pPr>
      <w:r>
        <w:t>Here, when you see in the file foo.txt after running the code, you get a “</w:t>
      </w:r>
      <w:r>
        <w:rPr>
          <w:rStyle w:val="Emphasis"/>
        </w:rPr>
        <w:t>hello geeks</w:t>
      </w:r>
      <w:r>
        <w:t xml:space="preserve">“. If foo.txt file already have some content in it then write system call overwrite the content and all previous content are </w:t>
      </w:r>
      <w:r>
        <w:rPr>
          <w:rStyle w:val="Emphasis"/>
          <w:b/>
          <w:bCs/>
        </w:rPr>
        <w:t>deleted</w:t>
      </w:r>
      <w:r>
        <w:t xml:space="preserve"> and only “</w:t>
      </w:r>
      <w:r>
        <w:rPr>
          <w:rStyle w:val="Emphasis"/>
        </w:rPr>
        <w:t>hello geeks</w:t>
      </w:r>
      <w:r>
        <w:t xml:space="preserve">” content will have in the file. </w:t>
      </w:r>
    </w:p>
    <w:p w:rsidR="00CB6719" w:rsidRDefault="00C24A73" w:rsidP="006A5D8B">
      <w:pPr>
        <w:pStyle w:val="NormalWeb"/>
        <w:jc w:val="center"/>
        <w:rPr>
          <w:rStyle w:val="Strong"/>
        </w:rPr>
      </w:pPr>
      <w:r>
        <w:rPr>
          <w:rStyle w:val="Strong"/>
        </w:rPr>
        <w:t xml:space="preserve">Print “hello world” from the program without use any printf or cout function. </w:t>
      </w:r>
    </w:p>
    <w:p w:rsidR="00CB6719" w:rsidRDefault="00CB6719" w:rsidP="006A5D8B">
      <w:pPr>
        <w:pStyle w:val="NormalWeb"/>
        <w:jc w:val="center"/>
        <w:rPr>
          <w:rStyle w:val="Strong"/>
        </w:rPr>
      </w:pPr>
    </w:p>
    <w:p w:rsidR="006D1DF1" w:rsidRPr="006A5D8B" w:rsidRDefault="006D1DF1" w:rsidP="006A5D8B">
      <w:pPr>
        <w:pStyle w:val="NormalWeb"/>
        <w:jc w:val="center"/>
        <w:rPr>
          <w:ins w:id="185" w:author="Unknown"/>
        </w:rPr>
      </w:pPr>
      <w:r>
        <w:rPr>
          <w:b/>
          <w:color w:val="FF0000"/>
          <w:sz w:val="40"/>
          <w:szCs w:val="40"/>
          <w:u w:val="single"/>
        </w:rPr>
        <w:lastRenderedPageBreak/>
        <w:t>Program 7</w:t>
      </w:r>
    </w:p>
    <w:p w:rsidR="006D1DF1" w:rsidRDefault="006D1DF1" w:rsidP="00C24A73">
      <w:pPr>
        <w:pStyle w:val="NormalWeb"/>
      </w:pPr>
    </w:p>
    <w:tbl>
      <w:tblPr>
        <w:tblW w:w="0" w:type="auto"/>
        <w:tblCellSpacing w:w="0" w:type="dxa"/>
        <w:tblCellMar>
          <w:left w:w="0" w:type="dxa"/>
          <w:right w:w="0" w:type="dxa"/>
        </w:tblCellMar>
        <w:tblLook w:val="04A0"/>
      </w:tblPr>
      <w:tblGrid>
        <w:gridCol w:w="6171"/>
      </w:tblGrid>
      <w:tr w:rsidR="00C24A73" w:rsidTr="00C24A73">
        <w:trPr>
          <w:tblCellSpacing w:w="0" w:type="dxa"/>
        </w:trPr>
        <w:tc>
          <w:tcPr>
            <w:tcW w:w="0" w:type="auto"/>
            <w:vAlign w:val="center"/>
            <w:hideMark/>
          </w:tcPr>
          <w:p w:rsidR="00C24A73" w:rsidRDefault="00C24A73" w:rsidP="00C24A73">
            <w:r>
              <w:rPr>
                <w:rStyle w:val="HTMLCode"/>
                <w:rFonts w:eastAsiaTheme="minorHAnsi"/>
              </w:rPr>
              <w:t xml:space="preserve">// C program to illustrate </w:t>
            </w:r>
          </w:p>
          <w:p w:rsidR="00C24A73" w:rsidRDefault="00C24A73" w:rsidP="00C24A73">
            <w:r>
              <w:rPr>
                <w:rStyle w:val="HTMLCode"/>
                <w:rFonts w:eastAsiaTheme="minorHAnsi"/>
              </w:rPr>
              <w:t xml:space="preserve">// I/O system Calls </w:t>
            </w:r>
          </w:p>
          <w:p w:rsidR="00C24A73" w:rsidRDefault="00C24A73" w:rsidP="00C24A73">
            <w:r>
              <w:rPr>
                <w:rStyle w:val="HTMLCode"/>
                <w:rFonts w:eastAsiaTheme="minorHAnsi"/>
              </w:rPr>
              <w:t>#include&lt;stdio.h&gt;</w:t>
            </w:r>
          </w:p>
          <w:p w:rsidR="00C24A73" w:rsidRDefault="00C24A73" w:rsidP="00C24A73">
            <w:r>
              <w:rPr>
                <w:rStyle w:val="HTMLCode"/>
                <w:rFonts w:eastAsiaTheme="minorHAnsi"/>
              </w:rPr>
              <w:t>#include&lt;string.h&gt;</w:t>
            </w:r>
          </w:p>
          <w:p w:rsidR="00C24A73" w:rsidRDefault="00C24A73" w:rsidP="00C24A73">
            <w:r>
              <w:rPr>
                <w:rStyle w:val="HTMLCode"/>
                <w:rFonts w:eastAsiaTheme="minorHAnsi"/>
              </w:rPr>
              <w:t>#include&lt;unistd.h&gt;</w:t>
            </w:r>
          </w:p>
          <w:p w:rsidR="00C24A73" w:rsidRDefault="00C24A73" w:rsidP="00C24A73">
            <w:r>
              <w:rPr>
                <w:rStyle w:val="HTMLCode"/>
                <w:rFonts w:eastAsiaTheme="minorHAnsi"/>
              </w:rPr>
              <w:t>#include&lt;fcntl.h&gt;</w:t>
            </w:r>
          </w:p>
          <w:p w:rsidR="00C24A73" w:rsidRDefault="00C24A73" w:rsidP="00C24A73">
            <w:r>
              <w:rPr>
                <w:rStyle w:val="HTMLCode"/>
                <w:rFonts w:eastAsiaTheme="minorHAnsi"/>
              </w:rPr>
              <w:t> </w:t>
            </w:r>
            <w:r>
              <w:t> </w:t>
            </w:r>
            <w:r>
              <w:rPr>
                <w:rStyle w:val="HTMLCode"/>
                <w:rFonts w:eastAsiaTheme="minorHAnsi"/>
              </w:rPr>
              <w:t xml:space="preserve">intmain (void) </w:t>
            </w:r>
          </w:p>
          <w:p w:rsidR="00C24A73" w:rsidRDefault="00C24A73" w:rsidP="00C24A73">
            <w:r>
              <w:rPr>
                <w:rStyle w:val="HTMLCode"/>
                <w:rFonts w:eastAsiaTheme="minorHAnsi"/>
              </w:rPr>
              <w:t xml:space="preserve">{ </w:t>
            </w:r>
          </w:p>
          <w:p w:rsidR="00C24A73" w:rsidRDefault="00C24A73" w:rsidP="00C24A73">
            <w:r>
              <w:rPr>
                <w:rStyle w:val="HTMLCode"/>
                <w:rFonts w:eastAsiaTheme="minorHAnsi"/>
              </w:rPr>
              <w:t>    </w:t>
            </w:r>
            <w:r w:rsidR="006B2706">
              <w:rPr>
                <w:rStyle w:val="HTMLCode"/>
                <w:rFonts w:eastAsiaTheme="minorHAnsi"/>
              </w:rPr>
              <w:t>i</w:t>
            </w:r>
            <w:r>
              <w:rPr>
                <w:rStyle w:val="HTMLCode"/>
                <w:rFonts w:eastAsiaTheme="minorHAnsi"/>
              </w:rPr>
              <w:t>nt</w:t>
            </w:r>
            <w:r w:rsidR="006B2706">
              <w:rPr>
                <w:rStyle w:val="HTMLCode"/>
                <w:rFonts w:eastAsiaTheme="minorHAnsi"/>
              </w:rPr>
              <w:t xml:space="preserve"> </w:t>
            </w:r>
            <w:r>
              <w:rPr>
                <w:rStyle w:val="HTMLCode"/>
                <w:rFonts w:eastAsiaTheme="minorHAnsi"/>
              </w:rPr>
              <w:t xml:space="preserve">fd[2]; </w:t>
            </w:r>
          </w:p>
          <w:p w:rsidR="00C24A73" w:rsidRDefault="00C24A73" w:rsidP="00C24A73">
            <w:r>
              <w:rPr>
                <w:rStyle w:val="HTMLCode"/>
                <w:rFonts w:eastAsiaTheme="minorHAnsi"/>
              </w:rPr>
              <w:t>    char</w:t>
            </w:r>
            <w:r w:rsidR="006B2706">
              <w:rPr>
                <w:rStyle w:val="HTMLCode"/>
                <w:rFonts w:eastAsiaTheme="minorHAnsi"/>
              </w:rPr>
              <w:t xml:space="preserve"> </w:t>
            </w:r>
            <w:r>
              <w:rPr>
                <w:rStyle w:val="HTMLCode"/>
                <w:rFonts w:eastAsiaTheme="minorHAnsi"/>
              </w:rPr>
              <w:t xml:space="preserve">buf1[12] = "hello world"; </w:t>
            </w:r>
          </w:p>
          <w:p w:rsidR="00C24A73" w:rsidRDefault="00C24A73" w:rsidP="00C24A73">
            <w:r>
              <w:rPr>
                <w:rStyle w:val="HTMLCode"/>
                <w:rFonts w:eastAsiaTheme="minorHAnsi"/>
              </w:rPr>
              <w:t>    char</w:t>
            </w:r>
            <w:r w:rsidR="006B2706">
              <w:rPr>
                <w:rStyle w:val="HTMLCode"/>
                <w:rFonts w:eastAsiaTheme="minorHAnsi"/>
              </w:rPr>
              <w:t xml:space="preserve"> </w:t>
            </w:r>
            <w:r>
              <w:rPr>
                <w:rStyle w:val="HTMLCode"/>
                <w:rFonts w:eastAsiaTheme="minorHAnsi"/>
              </w:rPr>
              <w:t xml:space="preserve">buf2[12]; </w:t>
            </w:r>
          </w:p>
          <w:p w:rsidR="00C24A73" w:rsidRDefault="00C24A73" w:rsidP="00C24A73">
            <w:r>
              <w:rPr>
                <w:rStyle w:val="HTMLCode"/>
                <w:rFonts w:eastAsiaTheme="minorHAnsi"/>
              </w:rPr>
              <w:t> </w:t>
            </w:r>
            <w:r>
              <w:t> </w:t>
            </w:r>
            <w:r>
              <w:rPr>
                <w:rStyle w:val="HTMLCode"/>
                <w:rFonts w:eastAsiaTheme="minorHAnsi"/>
              </w:rPr>
              <w:t xml:space="preserve">    // assume foobar.txt is already created </w:t>
            </w:r>
          </w:p>
          <w:p w:rsidR="00C24A73" w:rsidRDefault="00C24A73" w:rsidP="00C24A73">
            <w:r>
              <w:rPr>
                <w:rStyle w:val="HTMLCode"/>
                <w:rFonts w:eastAsiaTheme="minorHAnsi"/>
              </w:rPr>
              <w:t xml:space="preserve">    fd[0] = open("foobar.txt", O_RDWR);         </w:t>
            </w:r>
          </w:p>
          <w:p w:rsidR="00C24A73" w:rsidRDefault="00C24A73" w:rsidP="00C24A73">
            <w:r>
              <w:rPr>
                <w:rStyle w:val="HTMLCode"/>
                <w:rFonts w:eastAsiaTheme="minorHAnsi"/>
              </w:rPr>
              <w:t xml:space="preserve">    fd[1] = open("foobar.txt", O_RDWR); </w:t>
            </w:r>
          </w:p>
          <w:p w:rsidR="00C24A73" w:rsidRDefault="00C24A73" w:rsidP="00C24A73">
            <w:r>
              <w:rPr>
                <w:rStyle w:val="HTMLCode"/>
                <w:rFonts w:eastAsiaTheme="minorHAnsi"/>
              </w:rPr>
              <w:t>     </w:t>
            </w:r>
            <w:r>
              <w:t> </w:t>
            </w:r>
            <w:r>
              <w:rPr>
                <w:rStyle w:val="HTMLCode"/>
                <w:rFonts w:eastAsiaTheme="minorHAnsi"/>
              </w:rPr>
              <w:t xml:space="preserve">    write(fd[0], buf1, strlen(buf1));          </w:t>
            </w:r>
          </w:p>
          <w:p w:rsidR="00C24A73" w:rsidRDefault="00C24A73" w:rsidP="00C24A73">
            <w:r>
              <w:rPr>
                <w:rStyle w:val="HTMLCode"/>
                <w:rFonts w:eastAsiaTheme="minorHAnsi"/>
              </w:rPr>
              <w:t xml:space="preserve">    write(1, buf2, read(fd[1], buf2, 12)); </w:t>
            </w:r>
          </w:p>
          <w:p w:rsidR="00C24A73" w:rsidRDefault="00C24A73" w:rsidP="00C24A73">
            <w:r>
              <w:rPr>
                <w:rStyle w:val="HTMLCode"/>
                <w:rFonts w:eastAsiaTheme="minorHAnsi"/>
              </w:rPr>
              <w:t> </w:t>
            </w:r>
            <w:r>
              <w:t> </w:t>
            </w:r>
            <w:r>
              <w:rPr>
                <w:rStyle w:val="HTMLCode"/>
                <w:rFonts w:eastAsiaTheme="minorHAnsi"/>
              </w:rPr>
              <w:t xml:space="preserve">    close(fd[0]); </w:t>
            </w:r>
          </w:p>
          <w:p w:rsidR="00C24A73" w:rsidRDefault="00C24A73" w:rsidP="00C24A73">
            <w:r>
              <w:rPr>
                <w:rStyle w:val="HTMLCode"/>
                <w:rFonts w:eastAsiaTheme="minorHAnsi"/>
              </w:rPr>
              <w:t xml:space="preserve">    close(fd[1]); </w:t>
            </w:r>
          </w:p>
          <w:p w:rsidR="00C24A73" w:rsidRDefault="00C24A73" w:rsidP="00C24A73">
            <w:r>
              <w:rPr>
                <w:rStyle w:val="HTMLCode"/>
                <w:rFonts w:eastAsiaTheme="minorHAnsi"/>
              </w:rPr>
              <w:t> </w:t>
            </w:r>
            <w:r>
              <w:t> </w:t>
            </w:r>
            <w:r>
              <w:rPr>
                <w:rStyle w:val="HTMLCode"/>
                <w:rFonts w:eastAsiaTheme="minorHAnsi"/>
              </w:rPr>
              <w:t xml:space="preserve">    return0; </w:t>
            </w:r>
          </w:p>
          <w:p w:rsidR="00C24A73" w:rsidRDefault="00C24A73" w:rsidP="00C24A73">
            <w:pPr>
              <w:rPr>
                <w:sz w:val="24"/>
                <w:szCs w:val="24"/>
              </w:rPr>
            </w:pPr>
            <w:r>
              <w:rPr>
                <w:rStyle w:val="HTMLCode"/>
                <w:rFonts w:eastAsiaTheme="minorHAnsi"/>
              </w:rPr>
              <w:t xml:space="preserve">} </w:t>
            </w:r>
          </w:p>
        </w:tc>
      </w:tr>
    </w:tbl>
    <w:p w:rsidR="006A5D8B" w:rsidRDefault="006A5D8B" w:rsidP="00C24A73">
      <w:pPr>
        <w:pStyle w:val="NormalWeb"/>
      </w:pPr>
    </w:p>
    <w:p w:rsidR="00C24A73" w:rsidRDefault="00C24A73" w:rsidP="00C24A73">
      <w:pPr>
        <w:pStyle w:val="NormalWeb"/>
      </w:pPr>
      <w:r>
        <w:t>Output:</w:t>
      </w:r>
    </w:p>
    <w:p w:rsidR="00C24A73" w:rsidRDefault="00C24A73" w:rsidP="00C24A73">
      <w:pPr>
        <w:pStyle w:val="HTMLPreformatted"/>
      </w:pPr>
      <w:r>
        <w:t>hello world</w:t>
      </w:r>
    </w:p>
    <w:p w:rsidR="00C24A73" w:rsidRPr="00695870" w:rsidRDefault="00C24A73" w:rsidP="009B7A3C">
      <w:pPr>
        <w:pStyle w:val="NormalWeb"/>
        <w:rPr>
          <w:ins w:id="186" w:author="Unknown"/>
        </w:rPr>
      </w:pPr>
      <w:r>
        <w:t xml:space="preserve">In this code, buf1 array’s string </w:t>
      </w:r>
      <w:r>
        <w:rPr>
          <w:rStyle w:val="Emphasis"/>
          <w:b/>
          <w:bCs/>
        </w:rPr>
        <w:t>“hello world”</w:t>
      </w:r>
      <w:r>
        <w:t xml:space="preserve"> is first write in to stdin</w:t>
      </w:r>
      <w:r w:rsidR="006B2706">
        <w:t xml:space="preserve"> </w:t>
      </w:r>
      <w:r>
        <w:t>fd[0] then after that this string write into stdin to buf2 array. After that write into buf2 array to the stdout and print output “</w:t>
      </w:r>
      <w:r>
        <w:rPr>
          <w:rStyle w:val="Emphasis"/>
          <w:b/>
          <w:bCs/>
        </w:rPr>
        <w:t>hello world</w:t>
      </w:r>
      <w:r>
        <w:t>“.</w:t>
      </w:r>
    </w:p>
    <w:p w:rsidR="00032CA6" w:rsidRDefault="001B487E"/>
    <w:sectPr w:rsidR="00032CA6" w:rsidSect="00CB6719">
      <w:footerReference w:type="default" r:id="rId8"/>
      <w:pgSz w:w="12240" w:h="15840"/>
      <w:pgMar w:top="630" w:right="1440" w:bottom="11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87E" w:rsidRDefault="001B487E" w:rsidP="00B6691B">
      <w:pPr>
        <w:spacing w:after="0" w:line="240" w:lineRule="auto"/>
      </w:pPr>
      <w:r>
        <w:separator/>
      </w:r>
    </w:p>
  </w:endnote>
  <w:endnote w:type="continuationSeparator" w:id="1">
    <w:p w:rsidR="001B487E" w:rsidRDefault="001B487E" w:rsidP="00B669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64791"/>
      <w:docPartObj>
        <w:docPartGallery w:val="Page Numbers (Bottom of Page)"/>
        <w:docPartUnique/>
      </w:docPartObj>
    </w:sdtPr>
    <w:sdtEndPr>
      <w:rPr>
        <w:noProof/>
      </w:rPr>
    </w:sdtEndPr>
    <w:sdtContent>
      <w:p w:rsidR="00B6691B" w:rsidRDefault="00315054">
        <w:pPr>
          <w:pStyle w:val="Footer"/>
          <w:jc w:val="center"/>
        </w:pPr>
        <w:r>
          <w:fldChar w:fldCharType="begin"/>
        </w:r>
        <w:r w:rsidR="00B6691B">
          <w:instrText xml:space="preserve"> PAGE   \* MERGEFORMAT </w:instrText>
        </w:r>
        <w:r>
          <w:fldChar w:fldCharType="separate"/>
        </w:r>
        <w:r w:rsidR="006B2706">
          <w:rPr>
            <w:noProof/>
          </w:rPr>
          <w:t>9</w:t>
        </w:r>
        <w:r>
          <w:rPr>
            <w:noProof/>
          </w:rPr>
          <w:fldChar w:fldCharType="end"/>
        </w:r>
      </w:p>
    </w:sdtContent>
  </w:sdt>
  <w:p w:rsidR="00B6691B" w:rsidRDefault="00B669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87E" w:rsidRDefault="001B487E" w:rsidP="00B6691B">
      <w:pPr>
        <w:spacing w:after="0" w:line="240" w:lineRule="auto"/>
      </w:pPr>
      <w:r>
        <w:separator/>
      </w:r>
    </w:p>
  </w:footnote>
  <w:footnote w:type="continuationSeparator" w:id="1">
    <w:p w:rsidR="001B487E" w:rsidRDefault="001B487E" w:rsidP="00B669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23EF5"/>
    <w:multiLevelType w:val="multilevel"/>
    <w:tmpl w:val="DE028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902477"/>
    <w:multiLevelType w:val="multilevel"/>
    <w:tmpl w:val="44749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1C7E8D"/>
    <w:multiLevelType w:val="multilevel"/>
    <w:tmpl w:val="8844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startOverride w:val="5"/>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695870"/>
    <w:rsid w:val="00172EEA"/>
    <w:rsid w:val="001B487E"/>
    <w:rsid w:val="001D14C1"/>
    <w:rsid w:val="00234257"/>
    <w:rsid w:val="00315054"/>
    <w:rsid w:val="003C7F5A"/>
    <w:rsid w:val="00552DA2"/>
    <w:rsid w:val="00683D7B"/>
    <w:rsid w:val="00695870"/>
    <w:rsid w:val="006A5D8B"/>
    <w:rsid w:val="006B2706"/>
    <w:rsid w:val="006D1DF1"/>
    <w:rsid w:val="0074148E"/>
    <w:rsid w:val="00930149"/>
    <w:rsid w:val="009A174B"/>
    <w:rsid w:val="009B7A3C"/>
    <w:rsid w:val="00B6691B"/>
    <w:rsid w:val="00C24A73"/>
    <w:rsid w:val="00CB6719"/>
    <w:rsid w:val="00DD1F33"/>
    <w:rsid w:val="00E50985"/>
    <w:rsid w:val="00ED50F3"/>
    <w:rsid w:val="00F905A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054"/>
  </w:style>
  <w:style w:type="paragraph" w:styleId="Heading1">
    <w:name w:val="heading 1"/>
    <w:basedOn w:val="Normal"/>
    <w:link w:val="Heading1Char"/>
    <w:uiPriority w:val="9"/>
    <w:qFormat/>
    <w:rsid w:val="00695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24A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87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958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5870"/>
    <w:rPr>
      <w:b/>
      <w:bCs/>
    </w:rPr>
  </w:style>
  <w:style w:type="paragraph" w:styleId="HTMLPreformatted">
    <w:name w:val="HTML Preformatted"/>
    <w:basedOn w:val="Normal"/>
    <w:link w:val="HTMLPreformattedChar"/>
    <w:uiPriority w:val="99"/>
    <w:semiHidden/>
    <w:unhideWhenUsed/>
    <w:rsid w:val="006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8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5870"/>
    <w:rPr>
      <w:rFonts w:ascii="Courier New" w:eastAsia="Times New Roman" w:hAnsi="Courier New" w:cs="Courier New"/>
      <w:sz w:val="20"/>
      <w:szCs w:val="20"/>
    </w:rPr>
  </w:style>
  <w:style w:type="character" w:styleId="Emphasis">
    <w:name w:val="Emphasis"/>
    <w:basedOn w:val="DefaultParagraphFont"/>
    <w:uiPriority w:val="20"/>
    <w:qFormat/>
    <w:rsid w:val="00695870"/>
    <w:rPr>
      <w:i/>
      <w:iCs/>
    </w:rPr>
  </w:style>
  <w:style w:type="character" w:customStyle="1" w:styleId="Heading2Char">
    <w:name w:val="Heading 2 Char"/>
    <w:basedOn w:val="DefaultParagraphFont"/>
    <w:link w:val="Heading2"/>
    <w:uiPriority w:val="9"/>
    <w:semiHidden/>
    <w:rsid w:val="00C24A7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24A73"/>
    <w:rPr>
      <w:color w:val="0000FF"/>
      <w:u w:val="single"/>
    </w:rPr>
  </w:style>
  <w:style w:type="character" w:customStyle="1" w:styleId="upvotetext">
    <w:name w:val="upvotetext"/>
    <w:basedOn w:val="DefaultParagraphFont"/>
    <w:rsid w:val="00C24A73"/>
  </w:style>
  <w:style w:type="paragraph" w:styleId="Header">
    <w:name w:val="header"/>
    <w:basedOn w:val="Normal"/>
    <w:link w:val="HeaderChar"/>
    <w:uiPriority w:val="99"/>
    <w:unhideWhenUsed/>
    <w:rsid w:val="00B66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1B"/>
  </w:style>
  <w:style w:type="paragraph" w:styleId="Footer">
    <w:name w:val="footer"/>
    <w:basedOn w:val="Normal"/>
    <w:link w:val="FooterChar"/>
    <w:uiPriority w:val="99"/>
    <w:unhideWhenUsed/>
    <w:rsid w:val="00B66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5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24A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87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958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5870"/>
    <w:rPr>
      <w:b/>
      <w:bCs/>
    </w:rPr>
  </w:style>
  <w:style w:type="paragraph" w:styleId="HTMLPreformatted">
    <w:name w:val="HTML Preformatted"/>
    <w:basedOn w:val="Normal"/>
    <w:link w:val="HTMLPreformattedChar"/>
    <w:uiPriority w:val="99"/>
    <w:semiHidden/>
    <w:unhideWhenUsed/>
    <w:rsid w:val="006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8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5870"/>
    <w:rPr>
      <w:rFonts w:ascii="Courier New" w:eastAsia="Times New Roman" w:hAnsi="Courier New" w:cs="Courier New"/>
      <w:sz w:val="20"/>
      <w:szCs w:val="20"/>
    </w:rPr>
  </w:style>
  <w:style w:type="character" w:styleId="Emphasis">
    <w:name w:val="Emphasis"/>
    <w:basedOn w:val="DefaultParagraphFont"/>
    <w:uiPriority w:val="20"/>
    <w:qFormat/>
    <w:rsid w:val="00695870"/>
    <w:rPr>
      <w:i/>
      <w:iCs/>
    </w:rPr>
  </w:style>
  <w:style w:type="character" w:customStyle="1" w:styleId="Heading2Char">
    <w:name w:val="Heading 2 Char"/>
    <w:basedOn w:val="DefaultParagraphFont"/>
    <w:link w:val="Heading2"/>
    <w:uiPriority w:val="9"/>
    <w:semiHidden/>
    <w:rsid w:val="00C24A7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24A73"/>
    <w:rPr>
      <w:color w:val="0000FF"/>
      <w:u w:val="single"/>
    </w:rPr>
  </w:style>
  <w:style w:type="character" w:customStyle="1" w:styleId="upvotetext">
    <w:name w:val="upvotetext"/>
    <w:basedOn w:val="DefaultParagraphFont"/>
    <w:rsid w:val="00C24A73"/>
  </w:style>
  <w:style w:type="paragraph" w:styleId="Header">
    <w:name w:val="header"/>
    <w:basedOn w:val="Normal"/>
    <w:link w:val="HeaderChar"/>
    <w:uiPriority w:val="99"/>
    <w:unhideWhenUsed/>
    <w:rsid w:val="00B66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1B"/>
  </w:style>
  <w:style w:type="paragraph" w:styleId="Footer">
    <w:name w:val="footer"/>
    <w:basedOn w:val="Normal"/>
    <w:link w:val="FooterChar"/>
    <w:uiPriority w:val="99"/>
    <w:unhideWhenUsed/>
    <w:rsid w:val="00B66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1B"/>
  </w:style>
</w:styles>
</file>

<file path=word/webSettings.xml><?xml version="1.0" encoding="utf-8"?>
<w:webSettings xmlns:r="http://schemas.openxmlformats.org/officeDocument/2006/relationships" xmlns:w="http://schemas.openxmlformats.org/wordprocessingml/2006/main">
  <w:divs>
    <w:div w:id="872308631">
      <w:bodyDiv w:val="1"/>
      <w:marLeft w:val="0"/>
      <w:marRight w:val="0"/>
      <w:marTop w:val="0"/>
      <w:marBottom w:val="0"/>
      <w:divBdr>
        <w:top w:val="none" w:sz="0" w:space="0" w:color="auto"/>
        <w:left w:val="none" w:sz="0" w:space="0" w:color="auto"/>
        <w:bottom w:val="none" w:sz="0" w:space="0" w:color="auto"/>
        <w:right w:val="none" w:sz="0" w:space="0" w:color="auto"/>
      </w:divBdr>
      <w:divsChild>
        <w:div w:id="131337581">
          <w:marLeft w:val="0"/>
          <w:marRight w:val="0"/>
          <w:marTop w:val="0"/>
          <w:marBottom w:val="0"/>
          <w:divBdr>
            <w:top w:val="none" w:sz="0" w:space="0" w:color="auto"/>
            <w:left w:val="none" w:sz="0" w:space="0" w:color="auto"/>
            <w:bottom w:val="none" w:sz="0" w:space="0" w:color="auto"/>
            <w:right w:val="none" w:sz="0" w:space="0" w:color="auto"/>
          </w:divBdr>
          <w:divsChild>
            <w:div w:id="206531586">
              <w:marLeft w:val="0"/>
              <w:marRight w:val="0"/>
              <w:marTop w:val="0"/>
              <w:marBottom w:val="0"/>
              <w:divBdr>
                <w:top w:val="none" w:sz="0" w:space="0" w:color="auto"/>
                <w:left w:val="none" w:sz="0" w:space="0" w:color="auto"/>
                <w:bottom w:val="none" w:sz="0" w:space="0" w:color="auto"/>
                <w:right w:val="none" w:sz="0" w:space="0" w:color="auto"/>
              </w:divBdr>
              <w:divsChild>
                <w:div w:id="405760578">
                  <w:marLeft w:val="0"/>
                  <w:marRight w:val="0"/>
                  <w:marTop w:val="0"/>
                  <w:marBottom w:val="0"/>
                  <w:divBdr>
                    <w:top w:val="none" w:sz="0" w:space="0" w:color="auto"/>
                    <w:left w:val="none" w:sz="0" w:space="0" w:color="auto"/>
                    <w:bottom w:val="none" w:sz="0" w:space="0" w:color="auto"/>
                    <w:right w:val="none" w:sz="0" w:space="0" w:color="auto"/>
                  </w:divBdr>
                  <w:divsChild>
                    <w:div w:id="1204053186">
                      <w:marLeft w:val="0"/>
                      <w:marRight w:val="0"/>
                      <w:marTop w:val="0"/>
                      <w:marBottom w:val="0"/>
                      <w:divBdr>
                        <w:top w:val="none" w:sz="0" w:space="0" w:color="auto"/>
                        <w:left w:val="none" w:sz="0" w:space="0" w:color="auto"/>
                        <w:bottom w:val="none" w:sz="0" w:space="0" w:color="auto"/>
                        <w:right w:val="none" w:sz="0" w:space="0" w:color="auto"/>
                      </w:divBdr>
                      <w:divsChild>
                        <w:div w:id="6756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8926">
              <w:marLeft w:val="0"/>
              <w:marRight w:val="0"/>
              <w:marTop w:val="0"/>
              <w:marBottom w:val="0"/>
              <w:divBdr>
                <w:top w:val="none" w:sz="0" w:space="0" w:color="auto"/>
                <w:left w:val="none" w:sz="0" w:space="0" w:color="auto"/>
                <w:bottom w:val="none" w:sz="0" w:space="0" w:color="auto"/>
                <w:right w:val="none" w:sz="0" w:space="0" w:color="auto"/>
              </w:divBdr>
              <w:divsChild>
                <w:div w:id="981425459">
                  <w:marLeft w:val="0"/>
                  <w:marRight w:val="0"/>
                  <w:marTop w:val="0"/>
                  <w:marBottom w:val="0"/>
                  <w:divBdr>
                    <w:top w:val="none" w:sz="0" w:space="0" w:color="auto"/>
                    <w:left w:val="none" w:sz="0" w:space="0" w:color="auto"/>
                    <w:bottom w:val="none" w:sz="0" w:space="0" w:color="auto"/>
                    <w:right w:val="none" w:sz="0" w:space="0" w:color="auto"/>
                  </w:divBdr>
                  <w:divsChild>
                    <w:div w:id="540437766">
                      <w:marLeft w:val="0"/>
                      <w:marRight w:val="0"/>
                      <w:marTop w:val="0"/>
                      <w:marBottom w:val="0"/>
                      <w:divBdr>
                        <w:top w:val="none" w:sz="0" w:space="0" w:color="auto"/>
                        <w:left w:val="none" w:sz="0" w:space="0" w:color="auto"/>
                        <w:bottom w:val="none" w:sz="0" w:space="0" w:color="auto"/>
                        <w:right w:val="none" w:sz="0" w:space="0" w:color="auto"/>
                      </w:divBdr>
                      <w:divsChild>
                        <w:div w:id="810710521">
                          <w:marLeft w:val="0"/>
                          <w:marRight w:val="0"/>
                          <w:marTop w:val="0"/>
                          <w:marBottom w:val="0"/>
                          <w:divBdr>
                            <w:top w:val="none" w:sz="0" w:space="0" w:color="auto"/>
                            <w:left w:val="none" w:sz="0" w:space="0" w:color="auto"/>
                            <w:bottom w:val="none" w:sz="0" w:space="0" w:color="auto"/>
                            <w:right w:val="none" w:sz="0" w:space="0" w:color="auto"/>
                          </w:divBdr>
                        </w:div>
                        <w:div w:id="2110932689">
                          <w:marLeft w:val="0"/>
                          <w:marRight w:val="0"/>
                          <w:marTop w:val="0"/>
                          <w:marBottom w:val="0"/>
                          <w:divBdr>
                            <w:top w:val="none" w:sz="0" w:space="0" w:color="auto"/>
                            <w:left w:val="none" w:sz="0" w:space="0" w:color="auto"/>
                            <w:bottom w:val="none" w:sz="0" w:space="0" w:color="auto"/>
                            <w:right w:val="none" w:sz="0" w:space="0" w:color="auto"/>
                          </w:divBdr>
                        </w:div>
                        <w:div w:id="1704204510">
                          <w:marLeft w:val="0"/>
                          <w:marRight w:val="0"/>
                          <w:marTop w:val="0"/>
                          <w:marBottom w:val="0"/>
                          <w:divBdr>
                            <w:top w:val="none" w:sz="0" w:space="0" w:color="auto"/>
                            <w:left w:val="none" w:sz="0" w:space="0" w:color="auto"/>
                            <w:bottom w:val="none" w:sz="0" w:space="0" w:color="auto"/>
                            <w:right w:val="none" w:sz="0" w:space="0" w:color="auto"/>
                          </w:divBdr>
                        </w:div>
                        <w:div w:id="310447726">
                          <w:marLeft w:val="0"/>
                          <w:marRight w:val="0"/>
                          <w:marTop w:val="0"/>
                          <w:marBottom w:val="0"/>
                          <w:divBdr>
                            <w:top w:val="none" w:sz="0" w:space="0" w:color="auto"/>
                            <w:left w:val="none" w:sz="0" w:space="0" w:color="auto"/>
                            <w:bottom w:val="none" w:sz="0" w:space="0" w:color="auto"/>
                            <w:right w:val="none" w:sz="0" w:space="0" w:color="auto"/>
                          </w:divBdr>
                        </w:div>
                        <w:div w:id="763919676">
                          <w:marLeft w:val="0"/>
                          <w:marRight w:val="0"/>
                          <w:marTop w:val="0"/>
                          <w:marBottom w:val="0"/>
                          <w:divBdr>
                            <w:top w:val="none" w:sz="0" w:space="0" w:color="auto"/>
                            <w:left w:val="none" w:sz="0" w:space="0" w:color="auto"/>
                            <w:bottom w:val="none" w:sz="0" w:space="0" w:color="auto"/>
                            <w:right w:val="none" w:sz="0" w:space="0" w:color="auto"/>
                          </w:divBdr>
                        </w:div>
                        <w:div w:id="523829249">
                          <w:marLeft w:val="0"/>
                          <w:marRight w:val="0"/>
                          <w:marTop w:val="0"/>
                          <w:marBottom w:val="0"/>
                          <w:divBdr>
                            <w:top w:val="none" w:sz="0" w:space="0" w:color="auto"/>
                            <w:left w:val="none" w:sz="0" w:space="0" w:color="auto"/>
                            <w:bottom w:val="none" w:sz="0" w:space="0" w:color="auto"/>
                            <w:right w:val="none" w:sz="0" w:space="0" w:color="auto"/>
                          </w:divBdr>
                        </w:div>
                        <w:div w:id="667907606">
                          <w:marLeft w:val="0"/>
                          <w:marRight w:val="0"/>
                          <w:marTop w:val="0"/>
                          <w:marBottom w:val="0"/>
                          <w:divBdr>
                            <w:top w:val="none" w:sz="0" w:space="0" w:color="auto"/>
                            <w:left w:val="none" w:sz="0" w:space="0" w:color="auto"/>
                            <w:bottom w:val="none" w:sz="0" w:space="0" w:color="auto"/>
                            <w:right w:val="none" w:sz="0" w:space="0" w:color="auto"/>
                          </w:divBdr>
                        </w:div>
                        <w:div w:id="1132555308">
                          <w:marLeft w:val="0"/>
                          <w:marRight w:val="0"/>
                          <w:marTop w:val="0"/>
                          <w:marBottom w:val="0"/>
                          <w:divBdr>
                            <w:top w:val="none" w:sz="0" w:space="0" w:color="auto"/>
                            <w:left w:val="none" w:sz="0" w:space="0" w:color="auto"/>
                            <w:bottom w:val="none" w:sz="0" w:space="0" w:color="auto"/>
                            <w:right w:val="none" w:sz="0" w:space="0" w:color="auto"/>
                          </w:divBdr>
                        </w:div>
                        <w:div w:id="1929928049">
                          <w:marLeft w:val="0"/>
                          <w:marRight w:val="0"/>
                          <w:marTop w:val="0"/>
                          <w:marBottom w:val="0"/>
                          <w:divBdr>
                            <w:top w:val="none" w:sz="0" w:space="0" w:color="auto"/>
                            <w:left w:val="none" w:sz="0" w:space="0" w:color="auto"/>
                            <w:bottom w:val="none" w:sz="0" w:space="0" w:color="auto"/>
                            <w:right w:val="none" w:sz="0" w:space="0" w:color="auto"/>
                          </w:divBdr>
                        </w:div>
                        <w:div w:id="1577009949">
                          <w:marLeft w:val="0"/>
                          <w:marRight w:val="0"/>
                          <w:marTop w:val="0"/>
                          <w:marBottom w:val="0"/>
                          <w:divBdr>
                            <w:top w:val="none" w:sz="0" w:space="0" w:color="auto"/>
                            <w:left w:val="none" w:sz="0" w:space="0" w:color="auto"/>
                            <w:bottom w:val="none" w:sz="0" w:space="0" w:color="auto"/>
                            <w:right w:val="none" w:sz="0" w:space="0" w:color="auto"/>
                          </w:divBdr>
                        </w:div>
                        <w:div w:id="1246915147">
                          <w:marLeft w:val="0"/>
                          <w:marRight w:val="0"/>
                          <w:marTop w:val="0"/>
                          <w:marBottom w:val="0"/>
                          <w:divBdr>
                            <w:top w:val="none" w:sz="0" w:space="0" w:color="auto"/>
                            <w:left w:val="none" w:sz="0" w:space="0" w:color="auto"/>
                            <w:bottom w:val="none" w:sz="0" w:space="0" w:color="auto"/>
                            <w:right w:val="none" w:sz="0" w:space="0" w:color="auto"/>
                          </w:divBdr>
                        </w:div>
                        <w:div w:id="1602033570">
                          <w:marLeft w:val="0"/>
                          <w:marRight w:val="0"/>
                          <w:marTop w:val="0"/>
                          <w:marBottom w:val="0"/>
                          <w:divBdr>
                            <w:top w:val="none" w:sz="0" w:space="0" w:color="auto"/>
                            <w:left w:val="none" w:sz="0" w:space="0" w:color="auto"/>
                            <w:bottom w:val="none" w:sz="0" w:space="0" w:color="auto"/>
                            <w:right w:val="none" w:sz="0" w:space="0" w:color="auto"/>
                          </w:divBdr>
                        </w:div>
                        <w:div w:id="679354429">
                          <w:marLeft w:val="0"/>
                          <w:marRight w:val="0"/>
                          <w:marTop w:val="0"/>
                          <w:marBottom w:val="0"/>
                          <w:divBdr>
                            <w:top w:val="none" w:sz="0" w:space="0" w:color="auto"/>
                            <w:left w:val="none" w:sz="0" w:space="0" w:color="auto"/>
                            <w:bottom w:val="none" w:sz="0" w:space="0" w:color="auto"/>
                            <w:right w:val="none" w:sz="0" w:space="0" w:color="auto"/>
                          </w:divBdr>
                        </w:div>
                        <w:div w:id="1568345458">
                          <w:marLeft w:val="0"/>
                          <w:marRight w:val="0"/>
                          <w:marTop w:val="0"/>
                          <w:marBottom w:val="0"/>
                          <w:divBdr>
                            <w:top w:val="none" w:sz="0" w:space="0" w:color="auto"/>
                            <w:left w:val="none" w:sz="0" w:space="0" w:color="auto"/>
                            <w:bottom w:val="none" w:sz="0" w:space="0" w:color="auto"/>
                            <w:right w:val="none" w:sz="0" w:space="0" w:color="auto"/>
                          </w:divBdr>
                        </w:div>
                        <w:div w:id="1503815292">
                          <w:marLeft w:val="0"/>
                          <w:marRight w:val="0"/>
                          <w:marTop w:val="0"/>
                          <w:marBottom w:val="0"/>
                          <w:divBdr>
                            <w:top w:val="none" w:sz="0" w:space="0" w:color="auto"/>
                            <w:left w:val="none" w:sz="0" w:space="0" w:color="auto"/>
                            <w:bottom w:val="none" w:sz="0" w:space="0" w:color="auto"/>
                            <w:right w:val="none" w:sz="0" w:space="0" w:color="auto"/>
                          </w:divBdr>
                        </w:div>
                        <w:div w:id="1480077194">
                          <w:marLeft w:val="0"/>
                          <w:marRight w:val="0"/>
                          <w:marTop w:val="0"/>
                          <w:marBottom w:val="0"/>
                          <w:divBdr>
                            <w:top w:val="none" w:sz="0" w:space="0" w:color="auto"/>
                            <w:left w:val="none" w:sz="0" w:space="0" w:color="auto"/>
                            <w:bottom w:val="none" w:sz="0" w:space="0" w:color="auto"/>
                            <w:right w:val="none" w:sz="0" w:space="0" w:color="auto"/>
                          </w:divBdr>
                        </w:div>
                        <w:div w:id="1453982456">
                          <w:marLeft w:val="0"/>
                          <w:marRight w:val="0"/>
                          <w:marTop w:val="0"/>
                          <w:marBottom w:val="0"/>
                          <w:divBdr>
                            <w:top w:val="none" w:sz="0" w:space="0" w:color="auto"/>
                            <w:left w:val="none" w:sz="0" w:space="0" w:color="auto"/>
                            <w:bottom w:val="none" w:sz="0" w:space="0" w:color="auto"/>
                            <w:right w:val="none" w:sz="0" w:space="0" w:color="auto"/>
                          </w:divBdr>
                        </w:div>
                        <w:div w:id="1828980562">
                          <w:marLeft w:val="0"/>
                          <w:marRight w:val="0"/>
                          <w:marTop w:val="0"/>
                          <w:marBottom w:val="0"/>
                          <w:divBdr>
                            <w:top w:val="none" w:sz="0" w:space="0" w:color="auto"/>
                            <w:left w:val="none" w:sz="0" w:space="0" w:color="auto"/>
                            <w:bottom w:val="none" w:sz="0" w:space="0" w:color="auto"/>
                            <w:right w:val="none" w:sz="0" w:space="0" w:color="auto"/>
                          </w:divBdr>
                        </w:div>
                        <w:div w:id="1461875739">
                          <w:marLeft w:val="0"/>
                          <w:marRight w:val="0"/>
                          <w:marTop w:val="0"/>
                          <w:marBottom w:val="0"/>
                          <w:divBdr>
                            <w:top w:val="none" w:sz="0" w:space="0" w:color="auto"/>
                            <w:left w:val="none" w:sz="0" w:space="0" w:color="auto"/>
                            <w:bottom w:val="none" w:sz="0" w:space="0" w:color="auto"/>
                            <w:right w:val="none" w:sz="0" w:space="0" w:color="auto"/>
                          </w:divBdr>
                        </w:div>
                        <w:div w:id="1311862887">
                          <w:marLeft w:val="0"/>
                          <w:marRight w:val="0"/>
                          <w:marTop w:val="0"/>
                          <w:marBottom w:val="0"/>
                          <w:divBdr>
                            <w:top w:val="none" w:sz="0" w:space="0" w:color="auto"/>
                            <w:left w:val="none" w:sz="0" w:space="0" w:color="auto"/>
                            <w:bottom w:val="none" w:sz="0" w:space="0" w:color="auto"/>
                            <w:right w:val="none" w:sz="0" w:space="0" w:color="auto"/>
                          </w:divBdr>
                        </w:div>
                        <w:div w:id="1341085257">
                          <w:marLeft w:val="0"/>
                          <w:marRight w:val="0"/>
                          <w:marTop w:val="0"/>
                          <w:marBottom w:val="0"/>
                          <w:divBdr>
                            <w:top w:val="none" w:sz="0" w:space="0" w:color="auto"/>
                            <w:left w:val="none" w:sz="0" w:space="0" w:color="auto"/>
                            <w:bottom w:val="none" w:sz="0" w:space="0" w:color="auto"/>
                            <w:right w:val="none" w:sz="0" w:space="0" w:color="auto"/>
                          </w:divBdr>
                        </w:div>
                        <w:div w:id="11706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937945">
          <w:marLeft w:val="0"/>
          <w:marRight w:val="0"/>
          <w:marTop w:val="0"/>
          <w:marBottom w:val="0"/>
          <w:divBdr>
            <w:top w:val="none" w:sz="0" w:space="0" w:color="auto"/>
            <w:left w:val="none" w:sz="0" w:space="0" w:color="auto"/>
            <w:bottom w:val="none" w:sz="0" w:space="0" w:color="auto"/>
            <w:right w:val="none" w:sz="0" w:space="0" w:color="auto"/>
          </w:divBdr>
          <w:divsChild>
            <w:div w:id="1325820246">
              <w:marLeft w:val="0"/>
              <w:marRight w:val="0"/>
              <w:marTop w:val="0"/>
              <w:marBottom w:val="0"/>
              <w:divBdr>
                <w:top w:val="none" w:sz="0" w:space="0" w:color="auto"/>
                <w:left w:val="none" w:sz="0" w:space="0" w:color="auto"/>
                <w:bottom w:val="none" w:sz="0" w:space="0" w:color="auto"/>
                <w:right w:val="none" w:sz="0" w:space="0" w:color="auto"/>
              </w:divBdr>
              <w:divsChild>
                <w:div w:id="1291781960">
                  <w:marLeft w:val="0"/>
                  <w:marRight w:val="0"/>
                  <w:marTop w:val="0"/>
                  <w:marBottom w:val="0"/>
                  <w:divBdr>
                    <w:top w:val="none" w:sz="0" w:space="0" w:color="auto"/>
                    <w:left w:val="none" w:sz="0" w:space="0" w:color="auto"/>
                    <w:bottom w:val="none" w:sz="0" w:space="0" w:color="auto"/>
                    <w:right w:val="none" w:sz="0" w:space="0" w:color="auto"/>
                  </w:divBdr>
                  <w:divsChild>
                    <w:div w:id="1773167208">
                      <w:marLeft w:val="0"/>
                      <w:marRight w:val="0"/>
                      <w:marTop w:val="0"/>
                      <w:marBottom w:val="0"/>
                      <w:divBdr>
                        <w:top w:val="none" w:sz="0" w:space="0" w:color="auto"/>
                        <w:left w:val="none" w:sz="0" w:space="0" w:color="auto"/>
                        <w:bottom w:val="none" w:sz="0" w:space="0" w:color="auto"/>
                        <w:right w:val="none" w:sz="0" w:space="0" w:color="auto"/>
                      </w:divBdr>
                      <w:divsChild>
                        <w:div w:id="4703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12297">
              <w:marLeft w:val="0"/>
              <w:marRight w:val="0"/>
              <w:marTop w:val="0"/>
              <w:marBottom w:val="0"/>
              <w:divBdr>
                <w:top w:val="none" w:sz="0" w:space="0" w:color="auto"/>
                <w:left w:val="none" w:sz="0" w:space="0" w:color="auto"/>
                <w:bottom w:val="none" w:sz="0" w:space="0" w:color="auto"/>
                <w:right w:val="none" w:sz="0" w:space="0" w:color="auto"/>
              </w:divBdr>
              <w:divsChild>
                <w:div w:id="95252256">
                  <w:marLeft w:val="0"/>
                  <w:marRight w:val="0"/>
                  <w:marTop w:val="0"/>
                  <w:marBottom w:val="0"/>
                  <w:divBdr>
                    <w:top w:val="none" w:sz="0" w:space="0" w:color="auto"/>
                    <w:left w:val="none" w:sz="0" w:space="0" w:color="auto"/>
                    <w:bottom w:val="none" w:sz="0" w:space="0" w:color="auto"/>
                    <w:right w:val="none" w:sz="0" w:space="0" w:color="auto"/>
                  </w:divBdr>
                  <w:divsChild>
                    <w:div w:id="1367872159">
                      <w:marLeft w:val="0"/>
                      <w:marRight w:val="0"/>
                      <w:marTop w:val="0"/>
                      <w:marBottom w:val="0"/>
                      <w:divBdr>
                        <w:top w:val="none" w:sz="0" w:space="0" w:color="auto"/>
                        <w:left w:val="none" w:sz="0" w:space="0" w:color="auto"/>
                        <w:bottom w:val="none" w:sz="0" w:space="0" w:color="auto"/>
                        <w:right w:val="none" w:sz="0" w:space="0" w:color="auto"/>
                      </w:divBdr>
                      <w:divsChild>
                        <w:div w:id="707148517">
                          <w:marLeft w:val="0"/>
                          <w:marRight w:val="0"/>
                          <w:marTop w:val="0"/>
                          <w:marBottom w:val="0"/>
                          <w:divBdr>
                            <w:top w:val="none" w:sz="0" w:space="0" w:color="auto"/>
                            <w:left w:val="none" w:sz="0" w:space="0" w:color="auto"/>
                            <w:bottom w:val="none" w:sz="0" w:space="0" w:color="auto"/>
                            <w:right w:val="none" w:sz="0" w:space="0" w:color="auto"/>
                          </w:divBdr>
                        </w:div>
                        <w:div w:id="2043746622">
                          <w:marLeft w:val="0"/>
                          <w:marRight w:val="0"/>
                          <w:marTop w:val="0"/>
                          <w:marBottom w:val="0"/>
                          <w:divBdr>
                            <w:top w:val="none" w:sz="0" w:space="0" w:color="auto"/>
                            <w:left w:val="none" w:sz="0" w:space="0" w:color="auto"/>
                            <w:bottom w:val="none" w:sz="0" w:space="0" w:color="auto"/>
                            <w:right w:val="none" w:sz="0" w:space="0" w:color="auto"/>
                          </w:divBdr>
                        </w:div>
                        <w:div w:id="1930313968">
                          <w:marLeft w:val="0"/>
                          <w:marRight w:val="0"/>
                          <w:marTop w:val="0"/>
                          <w:marBottom w:val="0"/>
                          <w:divBdr>
                            <w:top w:val="none" w:sz="0" w:space="0" w:color="auto"/>
                            <w:left w:val="none" w:sz="0" w:space="0" w:color="auto"/>
                            <w:bottom w:val="none" w:sz="0" w:space="0" w:color="auto"/>
                            <w:right w:val="none" w:sz="0" w:space="0" w:color="auto"/>
                          </w:divBdr>
                        </w:div>
                        <w:div w:id="1227489736">
                          <w:marLeft w:val="0"/>
                          <w:marRight w:val="0"/>
                          <w:marTop w:val="0"/>
                          <w:marBottom w:val="0"/>
                          <w:divBdr>
                            <w:top w:val="none" w:sz="0" w:space="0" w:color="auto"/>
                            <w:left w:val="none" w:sz="0" w:space="0" w:color="auto"/>
                            <w:bottom w:val="none" w:sz="0" w:space="0" w:color="auto"/>
                            <w:right w:val="none" w:sz="0" w:space="0" w:color="auto"/>
                          </w:divBdr>
                        </w:div>
                        <w:div w:id="1626345673">
                          <w:marLeft w:val="0"/>
                          <w:marRight w:val="0"/>
                          <w:marTop w:val="0"/>
                          <w:marBottom w:val="0"/>
                          <w:divBdr>
                            <w:top w:val="none" w:sz="0" w:space="0" w:color="auto"/>
                            <w:left w:val="none" w:sz="0" w:space="0" w:color="auto"/>
                            <w:bottom w:val="none" w:sz="0" w:space="0" w:color="auto"/>
                            <w:right w:val="none" w:sz="0" w:space="0" w:color="auto"/>
                          </w:divBdr>
                        </w:div>
                        <w:div w:id="1886289549">
                          <w:marLeft w:val="0"/>
                          <w:marRight w:val="0"/>
                          <w:marTop w:val="0"/>
                          <w:marBottom w:val="0"/>
                          <w:divBdr>
                            <w:top w:val="none" w:sz="0" w:space="0" w:color="auto"/>
                            <w:left w:val="none" w:sz="0" w:space="0" w:color="auto"/>
                            <w:bottom w:val="none" w:sz="0" w:space="0" w:color="auto"/>
                            <w:right w:val="none" w:sz="0" w:space="0" w:color="auto"/>
                          </w:divBdr>
                        </w:div>
                        <w:div w:id="149029455">
                          <w:marLeft w:val="0"/>
                          <w:marRight w:val="0"/>
                          <w:marTop w:val="0"/>
                          <w:marBottom w:val="0"/>
                          <w:divBdr>
                            <w:top w:val="none" w:sz="0" w:space="0" w:color="auto"/>
                            <w:left w:val="none" w:sz="0" w:space="0" w:color="auto"/>
                            <w:bottom w:val="none" w:sz="0" w:space="0" w:color="auto"/>
                            <w:right w:val="none" w:sz="0" w:space="0" w:color="auto"/>
                          </w:divBdr>
                        </w:div>
                        <w:div w:id="725839868">
                          <w:marLeft w:val="0"/>
                          <w:marRight w:val="0"/>
                          <w:marTop w:val="0"/>
                          <w:marBottom w:val="0"/>
                          <w:divBdr>
                            <w:top w:val="none" w:sz="0" w:space="0" w:color="auto"/>
                            <w:left w:val="none" w:sz="0" w:space="0" w:color="auto"/>
                            <w:bottom w:val="none" w:sz="0" w:space="0" w:color="auto"/>
                            <w:right w:val="none" w:sz="0" w:space="0" w:color="auto"/>
                          </w:divBdr>
                        </w:div>
                        <w:div w:id="1331442809">
                          <w:marLeft w:val="0"/>
                          <w:marRight w:val="0"/>
                          <w:marTop w:val="0"/>
                          <w:marBottom w:val="0"/>
                          <w:divBdr>
                            <w:top w:val="none" w:sz="0" w:space="0" w:color="auto"/>
                            <w:left w:val="none" w:sz="0" w:space="0" w:color="auto"/>
                            <w:bottom w:val="none" w:sz="0" w:space="0" w:color="auto"/>
                            <w:right w:val="none" w:sz="0" w:space="0" w:color="auto"/>
                          </w:divBdr>
                        </w:div>
                        <w:div w:id="360785816">
                          <w:marLeft w:val="0"/>
                          <w:marRight w:val="0"/>
                          <w:marTop w:val="0"/>
                          <w:marBottom w:val="0"/>
                          <w:divBdr>
                            <w:top w:val="none" w:sz="0" w:space="0" w:color="auto"/>
                            <w:left w:val="none" w:sz="0" w:space="0" w:color="auto"/>
                            <w:bottom w:val="none" w:sz="0" w:space="0" w:color="auto"/>
                            <w:right w:val="none" w:sz="0" w:space="0" w:color="auto"/>
                          </w:divBdr>
                        </w:div>
                        <w:div w:id="2063553994">
                          <w:marLeft w:val="0"/>
                          <w:marRight w:val="0"/>
                          <w:marTop w:val="0"/>
                          <w:marBottom w:val="0"/>
                          <w:divBdr>
                            <w:top w:val="none" w:sz="0" w:space="0" w:color="auto"/>
                            <w:left w:val="none" w:sz="0" w:space="0" w:color="auto"/>
                            <w:bottom w:val="none" w:sz="0" w:space="0" w:color="auto"/>
                            <w:right w:val="none" w:sz="0" w:space="0" w:color="auto"/>
                          </w:divBdr>
                        </w:div>
                        <w:div w:id="1219903393">
                          <w:marLeft w:val="0"/>
                          <w:marRight w:val="0"/>
                          <w:marTop w:val="0"/>
                          <w:marBottom w:val="0"/>
                          <w:divBdr>
                            <w:top w:val="none" w:sz="0" w:space="0" w:color="auto"/>
                            <w:left w:val="none" w:sz="0" w:space="0" w:color="auto"/>
                            <w:bottom w:val="none" w:sz="0" w:space="0" w:color="auto"/>
                            <w:right w:val="none" w:sz="0" w:space="0" w:color="auto"/>
                          </w:divBdr>
                        </w:div>
                        <w:div w:id="437261299">
                          <w:marLeft w:val="0"/>
                          <w:marRight w:val="0"/>
                          <w:marTop w:val="0"/>
                          <w:marBottom w:val="0"/>
                          <w:divBdr>
                            <w:top w:val="none" w:sz="0" w:space="0" w:color="auto"/>
                            <w:left w:val="none" w:sz="0" w:space="0" w:color="auto"/>
                            <w:bottom w:val="none" w:sz="0" w:space="0" w:color="auto"/>
                            <w:right w:val="none" w:sz="0" w:space="0" w:color="auto"/>
                          </w:divBdr>
                        </w:div>
                        <w:div w:id="1891309647">
                          <w:marLeft w:val="0"/>
                          <w:marRight w:val="0"/>
                          <w:marTop w:val="0"/>
                          <w:marBottom w:val="0"/>
                          <w:divBdr>
                            <w:top w:val="none" w:sz="0" w:space="0" w:color="auto"/>
                            <w:left w:val="none" w:sz="0" w:space="0" w:color="auto"/>
                            <w:bottom w:val="none" w:sz="0" w:space="0" w:color="auto"/>
                            <w:right w:val="none" w:sz="0" w:space="0" w:color="auto"/>
                          </w:divBdr>
                        </w:div>
                        <w:div w:id="672881041">
                          <w:marLeft w:val="0"/>
                          <w:marRight w:val="0"/>
                          <w:marTop w:val="0"/>
                          <w:marBottom w:val="0"/>
                          <w:divBdr>
                            <w:top w:val="none" w:sz="0" w:space="0" w:color="auto"/>
                            <w:left w:val="none" w:sz="0" w:space="0" w:color="auto"/>
                            <w:bottom w:val="none" w:sz="0" w:space="0" w:color="auto"/>
                            <w:right w:val="none" w:sz="0" w:space="0" w:color="auto"/>
                          </w:divBdr>
                        </w:div>
                        <w:div w:id="610938109">
                          <w:marLeft w:val="0"/>
                          <w:marRight w:val="0"/>
                          <w:marTop w:val="0"/>
                          <w:marBottom w:val="0"/>
                          <w:divBdr>
                            <w:top w:val="none" w:sz="0" w:space="0" w:color="auto"/>
                            <w:left w:val="none" w:sz="0" w:space="0" w:color="auto"/>
                            <w:bottom w:val="none" w:sz="0" w:space="0" w:color="auto"/>
                            <w:right w:val="none" w:sz="0" w:space="0" w:color="auto"/>
                          </w:divBdr>
                        </w:div>
                        <w:div w:id="2058778972">
                          <w:marLeft w:val="0"/>
                          <w:marRight w:val="0"/>
                          <w:marTop w:val="0"/>
                          <w:marBottom w:val="0"/>
                          <w:divBdr>
                            <w:top w:val="none" w:sz="0" w:space="0" w:color="auto"/>
                            <w:left w:val="none" w:sz="0" w:space="0" w:color="auto"/>
                            <w:bottom w:val="none" w:sz="0" w:space="0" w:color="auto"/>
                            <w:right w:val="none" w:sz="0" w:space="0" w:color="auto"/>
                          </w:divBdr>
                        </w:div>
                        <w:div w:id="1531600277">
                          <w:marLeft w:val="0"/>
                          <w:marRight w:val="0"/>
                          <w:marTop w:val="0"/>
                          <w:marBottom w:val="0"/>
                          <w:divBdr>
                            <w:top w:val="none" w:sz="0" w:space="0" w:color="auto"/>
                            <w:left w:val="none" w:sz="0" w:space="0" w:color="auto"/>
                            <w:bottom w:val="none" w:sz="0" w:space="0" w:color="auto"/>
                            <w:right w:val="none" w:sz="0" w:space="0" w:color="auto"/>
                          </w:divBdr>
                        </w:div>
                        <w:div w:id="1094665705">
                          <w:marLeft w:val="0"/>
                          <w:marRight w:val="0"/>
                          <w:marTop w:val="0"/>
                          <w:marBottom w:val="0"/>
                          <w:divBdr>
                            <w:top w:val="none" w:sz="0" w:space="0" w:color="auto"/>
                            <w:left w:val="none" w:sz="0" w:space="0" w:color="auto"/>
                            <w:bottom w:val="none" w:sz="0" w:space="0" w:color="auto"/>
                            <w:right w:val="none" w:sz="0" w:space="0" w:color="auto"/>
                          </w:divBdr>
                        </w:div>
                        <w:div w:id="315886052">
                          <w:marLeft w:val="0"/>
                          <w:marRight w:val="0"/>
                          <w:marTop w:val="0"/>
                          <w:marBottom w:val="0"/>
                          <w:divBdr>
                            <w:top w:val="none" w:sz="0" w:space="0" w:color="auto"/>
                            <w:left w:val="none" w:sz="0" w:space="0" w:color="auto"/>
                            <w:bottom w:val="none" w:sz="0" w:space="0" w:color="auto"/>
                            <w:right w:val="none" w:sz="0" w:space="0" w:color="auto"/>
                          </w:divBdr>
                        </w:div>
                        <w:div w:id="1873959445">
                          <w:marLeft w:val="0"/>
                          <w:marRight w:val="0"/>
                          <w:marTop w:val="0"/>
                          <w:marBottom w:val="0"/>
                          <w:divBdr>
                            <w:top w:val="none" w:sz="0" w:space="0" w:color="auto"/>
                            <w:left w:val="none" w:sz="0" w:space="0" w:color="auto"/>
                            <w:bottom w:val="none" w:sz="0" w:space="0" w:color="auto"/>
                            <w:right w:val="none" w:sz="0" w:space="0" w:color="auto"/>
                          </w:divBdr>
                        </w:div>
                        <w:div w:id="1980767439">
                          <w:marLeft w:val="0"/>
                          <w:marRight w:val="0"/>
                          <w:marTop w:val="0"/>
                          <w:marBottom w:val="0"/>
                          <w:divBdr>
                            <w:top w:val="none" w:sz="0" w:space="0" w:color="auto"/>
                            <w:left w:val="none" w:sz="0" w:space="0" w:color="auto"/>
                            <w:bottom w:val="none" w:sz="0" w:space="0" w:color="auto"/>
                            <w:right w:val="none" w:sz="0" w:space="0" w:color="auto"/>
                          </w:divBdr>
                        </w:div>
                        <w:div w:id="1191651297">
                          <w:marLeft w:val="0"/>
                          <w:marRight w:val="0"/>
                          <w:marTop w:val="0"/>
                          <w:marBottom w:val="0"/>
                          <w:divBdr>
                            <w:top w:val="none" w:sz="0" w:space="0" w:color="auto"/>
                            <w:left w:val="none" w:sz="0" w:space="0" w:color="auto"/>
                            <w:bottom w:val="none" w:sz="0" w:space="0" w:color="auto"/>
                            <w:right w:val="none" w:sz="0" w:space="0" w:color="auto"/>
                          </w:divBdr>
                        </w:div>
                        <w:div w:id="1705715331">
                          <w:marLeft w:val="0"/>
                          <w:marRight w:val="0"/>
                          <w:marTop w:val="0"/>
                          <w:marBottom w:val="0"/>
                          <w:divBdr>
                            <w:top w:val="none" w:sz="0" w:space="0" w:color="auto"/>
                            <w:left w:val="none" w:sz="0" w:space="0" w:color="auto"/>
                            <w:bottom w:val="none" w:sz="0" w:space="0" w:color="auto"/>
                            <w:right w:val="none" w:sz="0" w:space="0" w:color="auto"/>
                          </w:divBdr>
                        </w:div>
                        <w:div w:id="3453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2164">
          <w:marLeft w:val="0"/>
          <w:marRight w:val="0"/>
          <w:marTop w:val="0"/>
          <w:marBottom w:val="0"/>
          <w:divBdr>
            <w:top w:val="none" w:sz="0" w:space="0" w:color="auto"/>
            <w:left w:val="none" w:sz="0" w:space="0" w:color="auto"/>
            <w:bottom w:val="none" w:sz="0" w:space="0" w:color="auto"/>
            <w:right w:val="none" w:sz="0" w:space="0" w:color="auto"/>
          </w:divBdr>
        </w:div>
        <w:div w:id="1701583348">
          <w:marLeft w:val="0"/>
          <w:marRight w:val="0"/>
          <w:marTop w:val="0"/>
          <w:marBottom w:val="0"/>
          <w:divBdr>
            <w:top w:val="none" w:sz="0" w:space="0" w:color="auto"/>
            <w:left w:val="none" w:sz="0" w:space="0" w:color="auto"/>
            <w:bottom w:val="none" w:sz="0" w:space="0" w:color="auto"/>
            <w:right w:val="none" w:sz="0" w:space="0" w:color="auto"/>
          </w:divBdr>
        </w:div>
        <w:div w:id="873809627">
          <w:marLeft w:val="0"/>
          <w:marRight w:val="0"/>
          <w:marTop w:val="0"/>
          <w:marBottom w:val="0"/>
          <w:divBdr>
            <w:top w:val="none" w:sz="0" w:space="0" w:color="auto"/>
            <w:left w:val="none" w:sz="0" w:space="0" w:color="auto"/>
            <w:bottom w:val="none" w:sz="0" w:space="0" w:color="auto"/>
            <w:right w:val="none" w:sz="0" w:space="0" w:color="auto"/>
          </w:divBdr>
        </w:div>
        <w:div w:id="1335566421">
          <w:marLeft w:val="0"/>
          <w:marRight w:val="0"/>
          <w:marTop w:val="0"/>
          <w:marBottom w:val="0"/>
          <w:divBdr>
            <w:top w:val="none" w:sz="0" w:space="0" w:color="auto"/>
            <w:left w:val="none" w:sz="0" w:space="0" w:color="auto"/>
            <w:bottom w:val="none" w:sz="0" w:space="0" w:color="auto"/>
            <w:right w:val="none" w:sz="0" w:space="0" w:color="auto"/>
          </w:divBdr>
        </w:div>
        <w:div w:id="1714841122">
          <w:marLeft w:val="0"/>
          <w:marRight w:val="0"/>
          <w:marTop w:val="0"/>
          <w:marBottom w:val="0"/>
          <w:divBdr>
            <w:top w:val="none" w:sz="0" w:space="0" w:color="auto"/>
            <w:left w:val="none" w:sz="0" w:space="0" w:color="auto"/>
            <w:bottom w:val="none" w:sz="0" w:space="0" w:color="auto"/>
            <w:right w:val="none" w:sz="0" w:space="0" w:color="auto"/>
          </w:divBdr>
        </w:div>
        <w:div w:id="2005474170">
          <w:marLeft w:val="0"/>
          <w:marRight w:val="0"/>
          <w:marTop w:val="0"/>
          <w:marBottom w:val="0"/>
          <w:divBdr>
            <w:top w:val="none" w:sz="0" w:space="0" w:color="auto"/>
            <w:left w:val="none" w:sz="0" w:space="0" w:color="auto"/>
            <w:bottom w:val="none" w:sz="0" w:space="0" w:color="auto"/>
            <w:right w:val="none" w:sz="0" w:space="0" w:color="auto"/>
          </w:divBdr>
          <w:divsChild>
            <w:div w:id="1526480454">
              <w:marLeft w:val="0"/>
              <w:marRight w:val="0"/>
              <w:marTop w:val="0"/>
              <w:marBottom w:val="0"/>
              <w:divBdr>
                <w:top w:val="none" w:sz="0" w:space="0" w:color="auto"/>
                <w:left w:val="none" w:sz="0" w:space="0" w:color="auto"/>
                <w:bottom w:val="none" w:sz="0" w:space="0" w:color="auto"/>
                <w:right w:val="none" w:sz="0" w:space="0" w:color="auto"/>
              </w:divBdr>
            </w:div>
            <w:div w:id="651181360">
              <w:marLeft w:val="0"/>
              <w:marRight w:val="0"/>
              <w:marTop w:val="0"/>
              <w:marBottom w:val="0"/>
              <w:divBdr>
                <w:top w:val="none" w:sz="0" w:space="0" w:color="auto"/>
                <w:left w:val="none" w:sz="0" w:space="0" w:color="auto"/>
                <w:bottom w:val="none" w:sz="0" w:space="0" w:color="auto"/>
                <w:right w:val="none" w:sz="0" w:space="0" w:color="auto"/>
              </w:divBdr>
              <w:divsChild>
                <w:div w:id="7620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834088">
      <w:bodyDiv w:val="1"/>
      <w:marLeft w:val="0"/>
      <w:marRight w:val="0"/>
      <w:marTop w:val="0"/>
      <w:marBottom w:val="0"/>
      <w:divBdr>
        <w:top w:val="none" w:sz="0" w:space="0" w:color="auto"/>
        <w:left w:val="none" w:sz="0" w:space="0" w:color="auto"/>
        <w:bottom w:val="none" w:sz="0" w:space="0" w:color="auto"/>
        <w:right w:val="none" w:sz="0" w:space="0" w:color="auto"/>
      </w:divBdr>
      <w:divsChild>
        <w:div w:id="1988123967">
          <w:marLeft w:val="0"/>
          <w:marRight w:val="0"/>
          <w:marTop w:val="0"/>
          <w:marBottom w:val="0"/>
          <w:divBdr>
            <w:top w:val="none" w:sz="0" w:space="0" w:color="auto"/>
            <w:left w:val="none" w:sz="0" w:space="0" w:color="auto"/>
            <w:bottom w:val="none" w:sz="0" w:space="0" w:color="auto"/>
            <w:right w:val="none" w:sz="0" w:space="0" w:color="auto"/>
          </w:divBdr>
          <w:divsChild>
            <w:div w:id="1578202219">
              <w:marLeft w:val="0"/>
              <w:marRight w:val="0"/>
              <w:marTop w:val="0"/>
              <w:marBottom w:val="0"/>
              <w:divBdr>
                <w:top w:val="none" w:sz="0" w:space="0" w:color="auto"/>
                <w:left w:val="none" w:sz="0" w:space="0" w:color="auto"/>
                <w:bottom w:val="none" w:sz="0" w:space="0" w:color="auto"/>
                <w:right w:val="none" w:sz="0" w:space="0" w:color="auto"/>
              </w:divBdr>
              <w:divsChild>
                <w:div w:id="761879934">
                  <w:marLeft w:val="0"/>
                  <w:marRight w:val="0"/>
                  <w:marTop w:val="0"/>
                  <w:marBottom w:val="0"/>
                  <w:divBdr>
                    <w:top w:val="none" w:sz="0" w:space="0" w:color="auto"/>
                    <w:left w:val="none" w:sz="0" w:space="0" w:color="auto"/>
                    <w:bottom w:val="none" w:sz="0" w:space="0" w:color="auto"/>
                    <w:right w:val="none" w:sz="0" w:space="0" w:color="auto"/>
                  </w:divBdr>
                  <w:divsChild>
                    <w:div w:id="1072509460">
                      <w:marLeft w:val="0"/>
                      <w:marRight w:val="0"/>
                      <w:marTop w:val="0"/>
                      <w:marBottom w:val="0"/>
                      <w:divBdr>
                        <w:top w:val="none" w:sz="0" w:space="0" w:color="auto"/>
                        <w:left w:val="none" w:sz="0" w:space="0" w:color="auto"/>
                        <w:bottom w:val="none" w:sz="0" w:space="0" w:color="auto"/>
                        <w:right w:val="none" w:sz="0" w:space="0" w:color="auto"/>
                      </w:divBdr>
                      <w:divsChild>
                        <w:div w:id="1901623933">
                          <w:marLeft w:val="0"/>
                          <w:marRight w:val="0"/>
                          <w:marTop w:val="0"/>
                          <w:marBottom w:val="0"/>
                          <w:divBdr>
                            <w:top w:val="none" w:sz="0" w:space="0" w:color="auto"/>
                            <w:left w:val="none" w:sz="0" w:space="0" w:color="auto"/>
                            <w:bottom w:val="none" w:sz="0" w:space="0" w:color="auto"/>
                            <w:right w:val="none" w:sz="0" w:space="0" w:color="auto"/>
                          </w:divBdr>
                          <w:divsChild>
                            <w:div w:id="13388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64496">
                  <w:marLeft w:val="0"/>
                  <w:marRight w:val="0"/>
                  <w:marTop w:val="0"/>
                  <w:marBottom w:val="0"/>
                  <w:divBdr>
                    <w:top w:val="none" w:sz="0" w:space="0" w:color="auto"/>
                    <w:left w:val="none" w:sz="0" w:space="0" w:color="auto"/>
                    <w:bottom w:val="none" w:sz="0" w:space="0" w:color="auto"/>
                    <w:right w:val="none" w:sz="0" w:space="0" w:color="auto"/>
                  </w:divBdr>
                  <w:divsChild>
                    <w:div w:id="920914387">
                      <w:marLeft w:val="0"/>
                      <w:marRight w:val="0"/>
                      <w:marTop w:val="0"/>
                      <w:marBottom w:val="0"/>
                      <w:divBdr>
                        <w:top w:val="none" w:sz="0" w:space="0" w:color="auto"/>
                        <w:left w:val="none" w:sz="0" w:space="0" w:color="auto"/>
                        <w:bottom w:val="none" w:sz="0" w:space="0" w:color="auto"/>
                        <w:right w:val="none" w:sz="0" w:space="0" w:color="auto"/>
                      </w:divBdr>
                      <w:divsChild>
                        <w:div w:id="1196501297">
                          <w:marLeft w:val="0"/>
                          <w:marRight w:val="0"/>
                          <w:marTop w:val="0"/>
                          <w:marBottom w:val="0"/>
                          <w:divBdr>
                            <w:top w:val="none" w:sz="0" w:space="0" w:color="auto"/>
                            <w:left w:val="none" w:sz="0" w:space="0" w:color="auto"/>
                            <w:bottom w:val="none" w:sz="0" w:space="0" w:color="auto"/>
                            <w:right w:val="none" w:sz="0" w:space="0" w:color="auto"/>
                          </w:divBdr>
                          <w:divsChild>
                            <w:div w:id="1130517685">
                              <w:marLeft w:val="0"/>
                              <w:marRight w:val="0"/>
                              <w:marTop w:val="0"/>
                              <w:marBottom w:val="0"/>
                              <w:divBdr>
                                <w:top w:val="none" w:sz="0" w:space="0" w:color="auto"/>
                                <w:left w:val="none" w:sz="0" w:space="0" w:color="auto"/>
                                <w:bottom w:val="none" w:sz="0" w:space="0" w:color="auto"/>
                                <w:right w:val="none" w:sz="0" w:space="0" w:color="auto"/>
                              </w:divBdr>
                            </w:div>
                            <w:div w:id="1013725992">
                              <w:marLeft w:val="0"/>
                              <w:marRight w:val="0"/>
                              <w:marTop w:val="0"/>
                              <w:marBottom w:val="0"/>
                              <w:divBdr>
                                <w:top w:val="none" w:sz="0" w:space="0" w:color="auto"/>
                                <w:left w:val="none" w:sz="0" w:space="0" w:color="auto"/>
                                <w:bottom w:val="none" w:sz="0" w:space="0" w:color="auto"/>
                                <w:right w:val="none" w:sz="0" w:space="0" w:color="auto"/>
                              </w:divBdr>
                            </w:div>
                            <w:div w:id="424618708">
                              <w:marLeft w:val="0"/>
                              <w:marRight w:val="0"/>
                              <w:marTop w:val="0"/>
                              <w:marBottom w:val="0"/>
                              <w:divBdr>
                                <w:top w:val="none" w:sz="0" w:space="0" w:color="auto"/>
                                <w:left w:val="none" w:sz="0" w:space="0" w:color="auto"/>
                                <w:bottom w:val="none" w:sz="0" w:space="0" w:color="auto"/>
                                <w:right w:val="none" w:sz="0" w:space="0" w:color="auto"/>
                              </w:divBdr>
                            </w:div>
                            <w:div w:id="348065415">
                              <w:marLeft w:val="0"/>
                              <w:marRight w:val="0"/>
                              <w:marTop w:val="0"/>
                              <w:marBottom w:val="0"/>
                              <w:divBdr>
                                <w:top w:val="none" w:sz="0" w:space="0" w:color="auto"/>
                                <w:left w:val="none" w:sz="0" w:space="0" w:color="auto"/>
                                <w:bottom w:val="none" w:sz="0" w:space="0" w:color="auto"/>
                                <w:right w:val="none" w:sz="0" w:space="0" w:color="auto"/>
                              </w:divBdr>
                            </w:div>
                            <w:div w:id="1593391840">
                              <w:marLeft w:val="0"/>
                              <w:marRight w:val="0"/>
                              <w:marTop w:val="0"/>
                              <w:marBottom w:val="0"/>
                              <w:divBdr>
                                <w:top w:val="none" w:sz="0" w:space="0" w:color="auto"/>
                                <w:left w:val="none" w:sz="0" w:space="0" w:color="auto"/>
                                <w:bottom w:val="none" w:sz="0" w:space="0" w:color="auto"/>
                                <w:right w:val="none" w:sz="0" w:space="0" w:color="auto"/>
                              </w:divBdr>
                            </w:div>
                            <w:div w:id="1204945115">
                              <w:marLeft w:val="0"/>
                              <w:marRight w:val="0"/>
                              <w:marTop w:val="0"/>
                              <w:marBottom w:val="0"/>
                              <w:divBdr>
                                <w:top w:val="none" w:sz="0" w:space="0" w:color="auto"/>
                                <w:left w:val="none" w:sz="0" w:space="0" w:color="auto"/>
                                <w:bottom w:val="none" w:sz="0" w:space="0" w:color="auto"/>
                                <w:right w:val="none" w:sz="0" w:space="0" w:color="auto"/>
                              </w:divBdr>
                            </w:div>
                            <w:div w:id="1607345394">
                              <w:marLeft w:val="0"/>
                              <w:marRight w:val="0"/>
                              <w:marTop w:val="0"/>
                              <w:marBottom w:val="0"/>
                              <w:divBdr>
                                <w:top w:val="none" w:sz="0" w:space="0" w:color="auto"/>
                                <w:left w:val="none" w:sz="0" w:space="0" w:color="auto"/>
                                <w:bottom w:val="none" w:sz="0" w:space="0" w:color="auto"/>
                                <w:right w:val="none" w:sz="0" w:space="0" w:color="auto"/>
                              </w:divBdr>
                            </w:div>
                            <w:div w:id="1927643039">
                              <w:marLeft w:val="0"/>
                              <w:marRight w:val="0"/>
                              <w:marTop w:val="0"/>
                              <w:marBottom w:val="0"/>
                              <w:divBdr>
                                <w:top w:val="none" w:sz="0" w:space="0" w:color="auto"/>
                                <w:left w:val="none" w:sz="0" w:space="0" w:color="auto"/>
                                <w:bottom w:val="none" w:sz="0" w:space="0" w:color="auto"/>
                                <w:right w:val="none" w:sz="0" w:space="0" w:color="auto"/>
                              </w:divBdr>
                            </w:div>
                            <w:div w:id="825904425">
                              <w:marLeft w:val="0"/>
                              <w:marRight w:val="0"/>
                              <w:marTop w:val="0"/>
                              <w:marBottom w:val="0"/>
                              <w:divBdr>
                                <w:top w:val="none" w:sz="0" w:space="0" w:color="auto"/>
                                <w:left w:val="none" w:sz="0" w:space="0" w:color="auto"/>
                                <w:bottom w:val="none" w:sz="0" w:space="0" w:color="auto"/>
                                <w:right w:val="none" w:sz="0" w:space="0" w:color="auto"/>
                              </w:divBdr>
                            </w:div>
                            <w:div w:id="1159660878">
                              <w:marLeft w:val="0"/>
                              <w:marRight w:val="0"/>
                              <w:marTop w:val="0"/>
                              <w:marBottom w:val="0"/>
                              <w:divBdr>
                                <w:top w:val="none" w:sz="0" w:space="0" w:color="auto"/>
                                <w:left w:val="none" w:sz="0" w:space="0" w:color="auto"/>
                                <w:bottom w:val="none" w:sz="0" w:space="0" w:color="auto"/>
                                <w:right w:val="none" w:sz="0" w:space="0" w:color="auto"/>
                              </w:divBdr>
                            </w:div>
                            <w:div w:id="457796219">
                              <w:marLeft w:val="0"/>
                              <w:marRight w:val="0"/>
                              <w:marTop w:val="0"/>
                              <w:marBottom w:val="0"/>
                              <w:divBdr>
                                <w:top w:val="none" w:sz="0" w:space="0" w:color="auto"/>
                                <w:left w:val="none" w:sz="0" w:space="0" w:color="auto"/>
                                <w:bottom w:val="none" w:sz="0" w:space="0" w:color="auto"/>
                                <w:right w:val="none" w:sz="0" w:space="0" w:color="auto"/>
                              </w:divBdr>
                            </w:div>
                            <w:div w:id="198661917">
                              <w:marLeft w:val="0"/>
                              <w:marRight w:val="0"/>
                              <w:marTop w:val="0"/>
                              <w:marBottom w:val="0"/>
                              <w:divBdr>
                                <w:top w:val="none" w:sz="0" w:space="0" w:color="auto"/>
                                <w:left w:val="none" w:sz="0" w:space="0" w:color="auto"/>
                                <w:bottom w:val="none" w:sz="0" w:space="0" w:color="auto"/>
                                <w:right w:val="none" w:sz="0" w:space="0" w:color="auto"/>
                              </w:divBdr>
                            </w:div>
                            <w:div w:id="188688064">
                              <w:marLeft w:val="0"/>
                              <w:marRight w:val="0"/>
                              <w:marTop w:val="0"/>
                              <w:marBottom w:val="0"/>
                              <w:divBdr>
                                <w:top w:val="none" w:sz="0" w:space="0" w:color="auto"/>
                                <w:left w:val="none" w:sz="0" w:space="0" w:color="auto"/>
                                <w:bottom w:val="none" w:sz="0" w:space="0" w:color="auto"/>
                                <w:right w:val="none" w:sz="0" w:space="0" w:color="auto"/>
                              </w:divBdr>
                            </w:div>
                            <w:div w:id="761100928">
                              <w:marLeft w:val="0"/>
                              <w:marRight w:val="0"/>
                              <w:marTop w:val="0"/>
                              <w:marBottom w:val="0"/>
                              <w:divBdr>
                                <w:top w:val="none" w:sz="0" w:space="0" w:color="auto"/>
                                <w:left w:val="none" w:sz="0" w:space="0" w:color="auto"/>
                                <w:bottom w:val="none" w:sz="0" w:space="0" w:color="auto"/>
                                <w:right w:val="none" w:sz="0" w:space="0" w:color="auto"/>
                              </w:divBdr>
                            </w:div>
                            <w:div w:id="709645021">
                              <w:marLeft w:val="0"/>
                              <w:marRight w:val="0"/>
                              <w:marTop w:val="0"/>
                              <w:marBottom w:val="0"/>
                              <w:divBdr>
                                <w:top w:val="none" w:sz="0" w:space="0" w:color="auto"/>
                                <w:left w:val="none" w:sz="0" w:space="0" w:color="auto"/>
                                <w:bottom w:val="none" w:sz="0" w:space="0" w:color="auto"/>
                                <w:right w:val="none" w:sz="0" w:space="0" w:color="auto"/>
                              </w:divBdr>
                            </w:div>
                            <w:div w:id="401223499">
                              <w:marLeft w:val="0"/>
                              <w:marRight w:val="0"/>
                              <w:marTop w:val="0"/>
                              <w:marBottom w:val="0"/>
                              <w:divBdr>
                                <w:top w:val="none" w:sz="0" w:space="0" w:color="auto"/>
                                <w:left w:val="none" w:sz="0" w:space="0" w:color="auto"/>
                                <w:bottom w:val="none" w:sz="0" w:space="0" w:color="auto"/>
                                <w:right w:val="none" w:sz="0" w:space="0" w:color="auto"/>
                              </w:divBdr>
                            </w:div>
                            <w:div w:id="1403912776">
                              <w:marLeft w:val="0"/>
                              <w:marRight w:val="0"/>
                              <w:marTop w:val="0"/>
                              <w:marBottom w:val="0"/>
                              <w:divBdr>
                                <w:top w:val="none" w:sz="0" w:space="0" w:color="auto"/>
                                <w:left w:val="none" w:sz="0" w:space="0" w:color="auto"/>
                                <w:bottom w:val="none" w:sz="0" w:space="0" w:color="auto"/>
                                <w:right w:val="none" w:sz="0" w:space="0" w:color="auto"/>
                              </w:divBdr>
                            </w:div>
                            <w:div w:id="414208528">
                              <w:marLeft w:val="0"/>
                              <w:marRight w:val="0"/>
                              <w:marTop w:val="0"/>
                              <w:marBottom w:val="0"/>
                              <w:divBdr>
                                <w:top w:val="none" w:sz="0" w:space="0" w:color="auto"/>
                                <w:left w:val="none" w:sz="0" w:space="0" w:color="auto"/>
                                <w:bottom w:val="none" w:sz="0" w:space="0" w:color="auto"/>
                                <w:right w:val="none" w:sz="0" w:space="0" w:color="auto"/>
                              </w:divBdr>
                            </w:div>
                            <w:div w:id="1594435421">
                              <w:marLeft w:val="0"/>
                              <w:marRight w:val="0"/>
                              <w:marTop w:val="0"/>
                              <w:marBottom w:val="0"/>
                              <w:divBdr>
                                <w:top w:val="none" w:sz="0" w:space="0" w:color="auto"/>
                                <w:left w:val="none" w:sz="0" w:space="0" w:color="auto"/>
                                <w:bottom w:val="none" w:sz="0" w:space="0" w:color="auto"/>
                                <w:right w:val="none" w:sz="0" w:space="0" w:color="auto"/>
                              </w:divBdr>
                            </w:div>
                            <w:div w:id="524490712">
                              <w:marLeft w:val="0"/>
                              <w:marRight w:val="0"/>
                              <w:marTop w:val="0"/>
                              <w:marBottom w:val="0"/>
                              <w:divBdr>
                                <w:top w:val="none" w:sz="0" w:space="0" w:color="auto"/>
                                <w:left w:val="none" w:sz="0" w:space="0" w:color="auto"/>
                                <w:bottom w:val="none" w:sz="0" w:space="0" w:color="auto"/>
                                <w:right w:val="none" w:sz="0" w:space="0" w:color="auto"/>
                              </w:divBdr>
                            </w:div>
                            <w:div w:id="1260214709">
                              <w:marLeft w:val="0"/>
                              <w:marRight w:val="0"/>
                              <w:marTop w:val="0"/>
                              <w:marBottom w:val="0"/>
                              <w:divBdr>
                                <w:top w:val="none" w:sz="0" w:space="0" w:color="auto"/>
                                <w:left w:val="none" w:sz="0" w:space="0" w:color="auto"/>
                                <w:bottom w:val="none" w:sz="0" w:space="0" w:color="auto"/>
                                <w:right w:val="none" w:sz="0" w:space="0" w:color="auto"/>
                              </w:divBdr>
                            </w:div>
                            <w:div w:id="618728218">
                              <w:marLeft w:val="0"/>
                              <w:marRight w:val="0"/>
                              <w:marTop w:val="0"/>
                              <w:marBottom w:val="0"/>
                              <w:divBdr>
                                <w:top w:val="none" w:sz="0" w:space="0" w:color="auto"/>
                                <w:left w:val="none" w:sz="0" w:space="0" w:color="auto"/>
                                <w:bottom w:val="none" w:sz="0" w:space="0" w:color="auto"/>
                                <w:right w:val="none" w:sz="0" w:space="0" w:color="auto"/>
                              </w:divBdr>
                            </w:div>
                            <w:div w:id="1807163659">
                              <w:marLeft w:val="0"/>
                              <w:marRight w:val="0"/>
                              <w:marTop w:val="0"/>
                              <w:marBottom w:val="0"/>
                              <w:divBdr>
                                <w:top w:val="none" w:sz="0" w:space="0" w:color="auto"/>
                                <w:left w:val="none" w:sz="0" w:space="0" w:color="auto"/>
                                <w:bottom w:val="none" w:sz="0" w:space="0" w:color="auto"/>
                                <w:right w:val="none" w:sz="0" w:space="0" w:color="auto"/>
                              </w:divBdr>
                            </w:div>
                            <w:div w:id="6681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28761">
              <w:marLeft w:val="0"/>
              <w:marRight w:val="0"/>
              <w:marTop w:val="0"/>
              <w:marBottom w:val="0"/>
              <w:divBdr>
                <w:top w:val="none" w:sz="0" w:space="0" w:color="auto"/>
                <w:left w:val="none" w:sz="0" w:space="0" w:color="auto"/>
                <w:bottom w:val="none" w:sz="0" w:space="0" w:color="auto"/>
                <w:right w:val="none" w:sz="0" w:space="0" w:color="auto"/>
              </w:divBdr>
              <w:divsChild>
                <w:div w:id="1317302155">
                  <w:marLeft w:val="0"/>
                  <w:marRight w:val="0"/>
                  <w:marTop w:val="0"/>
                  <w:marBottom w:val="0"/>
                  <w:divBdr>
                    <w:top w:val="none" w:sz="0" w:space="0" w:color="auto"/>
                    <w:left w:val="none" w:sz="0" w:space="0" w:color="auto"/>
                    <w:bottom w:val="none" w:sz="0" w:space="0" w:color="auto"/>
                    <w:right w:val="none" w:sz="0" w:space="0" w:color="auto"/>
                  </w:divBdr>
                  <w:divsChild>
                    <w:div w:id="1915697718">
                      <w:marLeft w:val="0"/>
                      <w:marRight w:val="0"/>
                      <w:marTop w:val="0"/>
                      <w:marBottom w:val="0"/>
                      <w:divBdr>
                        <w:top w:val="none" w:sz="0" w:space="0" w:color="auto"/>
                        <w:left w:val="none" w:sz="0" w:space="0" w:color="auto"/>
                        <w:bottom w:val="none" w:sz="0" w:space="0" w:color="auto"/>
                        <w:right w:val="none" w:sz="0" w:space="0" w:color="auto"/>
                      </w:divBdr>
                      <w:divsChild>
                        <w:div w:id="2068794610">
                          <w:marLeft w:val="0"/>
                          <w:marRight w:val="0"/>
                          <w:marTop w:val="0"/>
                          <w:marBottom w:val="0"/>
                          <w:divBdr>
                            <w:top w:val="none" w:sz="0" w:space="0" w:color="auto"/>
                            <w:left w:val="none" w:sz="0" w:space="0" w:color="auto"/>
                            <w:bottom w:val="none" w:sz="0" w:space="0" w:color="auto"/>
                            <w:right w:val="none" w:sz="0" w:space="0" w:color="auto"/>
                          </w:divBdr>
                          <w:divsChild>
                            <w:div w:id="15106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55550">
                  <w:marLeft w:val="0"/>
                  <w:marRight w:val="0"/>
                  <w:marTop w:val="0"/>
                  <w:marBottom w:val="0"/>
                  <w:divBdr>
                    <w:top w:val="none" w:sz="0" w:space="0" w:color="auto"/>
                    <w:left w:val="none" w:sz="0" w:space="0" w:color="auto"/>
                    <w:bottom w:val="none" w:sz="0" w:space="0" w:color="auto"/>
                    <w:right w:val="none" w:sz="0" w:space="0" w:color="auto"/>
                  </w:divBdr>
                  <w:divsChild>
                    <w:div w:id="1905600662">
                      <w:marLeft w:val="0"/>
                      <w:marRight w:val="0"/>
                      <w:marTop w:val="0"/>
                      <w:marBottom w:val="0"/>
                      <w:divBdr>
                        <w:top w:val="none" w:sz="0" w:space="0" w:color="auto"/>
                        <w:left w:val="none" w:sz="0" w:space="0" w:color="auto"/>
                        <w:bottom w:val="none" w:sz="0" w:space="0" w:color="auto"/>
                        <w:right w:val="none" w:sz="0" w:space="0" w:color="auto"/>
                      </w:divBdr>
                      <w:divsChild>
                        <w:div w:id="60951638">
                          <w:marLeft w:val="0"/>
                          <w:marRight w:val="0"/>
                          <w:marTop w:val="0"/>
                          <w:marBottom w:val="0"/>
                          <w:divBdr>
                            <w:top w:val="none" w:sz="0" w:space="0" w:color="auto"/>
                            <w:left w:val="none" w:sz="0" w:space="0" w:color="auto"/>
                            <w:bottom w:val="none" w:sz="0" w:space="0" w:color="auto"/>
                            <w:right w:val="none" w:sz="0" w:space="0" w:color="auto"/>
                          </w:divBdr>
                          <w:divsChild>
                            <w:div w:id="1068113657">
                              <w:marLeft w:val="0"/>
                              <w:marRight w:val="0"/>
                              <w:marTop w:val="0"/>
                              <w:marBottom w:val="0"/>
                              <w:divBdr>
                                <w:top w:val="none" w:sz="0" w:space="0" w:color="auto"/>
                                <w:left w:val="none" w:sz="0" w:space="0" w:color="auto"/>
                                <w:bottom w:val="none" w:sz="0" w:space="0" w:color="auto"/>
                                <w:right w:val="none" w:sz="0" w:space="0" w:color="auto"/>
                              </w:divBdr>
                            </w:div>
                            <w:div w:id="972101522">
                              <w:marLeft w:val="0"/>
                              <w:marRight w:val="0"/>
                              <w:marTop w:val="0"/>
                              <w:marBottom w:val="0"/>
                              <w:divBdr>
                                <w:top w:val="none" w:sz="0" w:space="0" w:color="auto"/>
                                <w:left w:val="none" w:sz="0" w:space="0" w:color="auto"/>
                                <w:bottom w:val="none" w:sz="0" w:space="0" w:color="auto"/>
                                <w:right w:val="none" w:sz="0" w:space="0" w:color="auto"/>
                              </w:divBdr>
                            </w:div>
                            <w:div w:id="1158232165">
                              <w:marLeft w:val="0"/>
                              <w:marRight w:val="0"/>
                              <w:marTop w:val="0"/>
                              <w:marBottom w:val="0"/>
                              <w:divBdr>
                                <w:top w:val="none" w:sz="0" w:space="0" w:color="auto"/>
                                <w:left w:val="none" w:sz="0" w:space="0" w:color="auto"/>
                                <w:bottom w:val="none" w:sz="0" w:space="0" w:color="auto"/>
                                <w:right w:val="none" w:sz="0" w:space="0" w:color="auto"/>
                              </w:divBdr>
                            </w:div>
                            <w:div w:id="36785561">
                              <w:marLeft w:val="0"/>
                              <w:marRight w:val="0"/>
                              <w:marTop w:val="0"/>
                              <w:marBottom w:val="0"/>
                              <w:divBdr>
                                <w:top w:val="none" w:sz="0" w:space="0" w:color="auto"/>
                                <w:left w:val="none" w:sz="0" w:space="0" w:color="auto"/>
                                <w:bottom w:val="none" w:sz="0" w:space="0" w:color="auto"/>
                                <w:right w:val="none" w:sz="0" w:space="0" w:color="auto"/>
                              </w:divBdr>
                            </w:div>
                            <w:div w:id="105320140">
                              <w:marLeft w:val="0"/>
                              <w:marRight w:val="0"/>
                              <w:marTop w:val="0"/>
                              <w:marBottom w:val="0"/>
                              <w:divBdr>
                                <w:top w:val="none" w:sz="0" w:space="0" w:color="auto"/>
                                <w:left w:val="none" w:sz="0" w:space="0" w:color="auto"/>
                                <w:bottom w:val="none" w:sz="0" w:space="0" w:color="auto"/>
                                <w:right w:val="none" w:sz="0" w:space="0" w:color="auto"/>
                              </w:divBdr>
                            </w:div>
                            <w:div w:id="1185749870">
                              <w:marLeft w:val="0"/>
                              <w:marRight w:val="0"/>
                              <w:marTop w:val="0"/>
                              <w:marBottom w:val="0"/>
                              <w:divBdr>
                                <w:top w:val="none" w:sz="0" w:space="0" w:color="auto"/>
                                <w:left w:val="none" w:sz="0" w:space="0" w:color="auto"/>
                                <w:bottom w:val="none" w:sz="0" w:space="0" w:color="auto"/>
                                <w:right w:val="none" w:sz="0" w:space="0" w:color="auto"/>
                              </w:divBdr>
                            </w:div>
                            <w:div w:id="1408065679">
                              <w:marLeft w:val="0"/>
                              <w:marRight w:val="0"/>
                              <w:marTop w:val="0"/>
                              <w:marBottom w:val="0"/>
                              <w:divBdr>
                                <w:top w:val="none" w:sz="0" w:space="0" w:color="auto"/>
                                <w:left w:val="none" w:sz="0" w:space="0" w:color="auto"/>
                                <w:bottom w:val="none" w:sz="0" w:space="0" w:color="auto"/>
                                <w:right w:val="none" w:sz="0" w:space="0" w:color="auto"/>
                              </w:divBdr>
                            </w:div>
                            <w:div w:id="2104494758">
                              <w:marLeft w:val="0"/>
                              <w:marRight w:val="0"/>
                              <w:marTop w:val="0"/>
                              <w:marBottom w:val="0"/>
                              <w:divBdr>
                                <w:top w:val="none" w:sz="0" w:space="0" w:color="auto"/>
                                <w:left w:val="none" w:sz="0" w:space="0" w:color="auto"/>
                                <w:bottom w:val="none" w:sz="0" w:space="0" w:color="auto"/>
                                <w:right w:val="none" w:sz="0" w:space="0" w:color="auto"/>
                              </w:divBdr>
                            </w:div>
                            <w:div w:id="440996787">
                              <w:marLeft w:val="0"/>
                              <w:marRight w:val="0"/>
                              <w:marTop w:val="0"/>
                              <w:marBottom w:val="0"/>
                              <w:divBdr>
                                <w:top w:val="none" w:sz="0" w:space="0" w:color="auto"/>
                                <w:left w:val="none" w:sz="0" w:space="0" w:color="auto"/>
                                <w:bottom w:val="none" w:sz="0" w:space="0" w:color="auto"/>
                                <w:right w:val="none" w:sz="0" w:space="0" w:color="auto"/>
                              </w:divBdr>
                            </w:div>
                            <w:div w:id="944459216">
                              <w:marLeft w:val="0"/>
                              <w:marRight w:val="0"/>
                              <w:marTop w:val="0"/>
                              <w:marBottom w:val="0"/>
                              <w:divBdr>
                                <w:top w:val="none" w:sz="0" w:space="0" w:color="auto"/>
                                <w:left w:val="none" w:sz="0" w:space="0" w:color="auto"/>
                                <w:bottom w:val="none" w:sz="0" w:space="0" w:color="auto"/>
                                <w:right w:val="none" w:sz="0" w:space="0" w:color="auto"/>
                              </w:divBdr>
                            </w:div>
                            <w:div w:id="999306097">
                              <w:marLeft w:val="0"/>
                              <w:marRight w:val="0"/>
                              <w:marTop w:val="0"/>
                              <w:marBottom w:val="0"/>
                              <w:divBdr>
                                <w:top w:val="none" w:sz="0" w:space="0" w:color="auto"/>
                                <w:left w:val="none" w:sz="0" w:space="0" w:color="auto"/>
                                <w:bottom w:val="none" w:sz="0" w:space="0" w:color="auto"/>
                                <w:right w:val="none" w:sz="0" w:space="0" w:color="auto"/>
                              </w:divBdr>
                            </w:div>
                            <w:div w:id="300884400">
                              <w:marLeft w:val="0"/>
                              <w:marRight w:val="0"/>
                              <w:marTop w:val="0"/>
                              <w:marBottom w:val="0"/>
                              <w:divBdr>
                                <w:top w:val="none" w:sz="0" w:space="0" w:color="auto"/>
                                <w:left w:val="none" w:sz="0" w:space="0" w:color="auto"/>
                                <w:bottom w:val="none" w:sz="0" w:space="0" w:color="auto"/>
                                <w:right w:val="none" w:sz="0" w:space="0" w:color="auto"/>
                              </w:divBdr>
                            </w:div>
                            <w:div w:id="1903246091">
                              <w:marLeft w:val="0"/>
                              <w:marRight w:val="0"/>
                              <w:marTop w:val="0"/>
                              <w:marBottom w:val="0"/>
                              <w:divBdr>
                                <w:top w:val="none" w:sz="0" w:space="0" w:color="auto"/>
                                <w:left w:val="none" w:sz="0" w:space="0" w:color="auto"/>
                                <w:bottom w:val="none" w:sz="0" w:space="0" w:color="auto"/>
                                <w:right w:val="none" w:sz="0" w:space="0" w:color="auto"/>
                              </w:divBdr>
                            </w:div>
                            <w:div w:id="654186135">
                              <w:marLeft w:val="0"/>
                              <w:marRight w:val="0"/>
                              <w:marTop w:val="0"/>
                              <w:marBottom w:val="0"/>
                              <w:divBdr>
                                <w:top w:val="none" w:sz="0" w:space="0" w:color="auto"/>
                                <w:left w:val="none" w:sz="0" w:space="0" w:color="auto"/>
                                <w:bottom w:val="none" w:sz="0" w:space="0" w:color="auto"/>
                                <w:right w:val="none" w:sz="0" w:space="0" w:color="auto"/>
                              </w:divBdr>
                            </w:div>
                            <w:div w:id="748387992">
                              <w:marLeft w:val="0"/>
                              <w:marRight w:val="0"/>
                              <w:marTop w:val="0"/>
                              <w:marBottom w:val="0"/>
                              <w:divBdr>
                                <w:top w:val="none" w:sz="0" w:space="0" w:color="auto"/>
                                <w:left w:val="none" w:sz="0" w:space="0" w:color="auto"/>
                                <w:bottom w:val="none" w:sz="0" w:space="0" w:color="auto"/>
                                <w:right w:val="none" w:sz="0" w:space="0" w:color="auto"/>
                              </w:divBdr>
                            </w:div>
                            <w:div w:id="1217278301">
                              <w:marLeft w:val="0"/>
                              <w:marRight w:val="0"/>
                              <w:marTop w:val="0"/>
                              <w:marBottom w:val="0"/>
                              <w:divBdr>
                                <w:top w:val="none" w:sz="0" w:space="0" w:color="auto"/>
                                <w:left w:val="none" w:sz="0" w:space="0" w:color="auto"/>
                                <w:bottom w:val="none" w:sz="0" w:space="0" w:color="auto"/>
                                <w:right w:val="none" w:sz="0" w:space="0" w:color="auto"/>
                              </w:divBdr>
                            </w:div>
                            <w:div w:id="1164399133">
                              <w:marLeft w:val="0"/>
                              <w:marRight w:val="0"/>
                              <w:marTop w:val="0"/>
                              <w:marBottom w:val="0"/>
                              <w:divBdr>
                                <w:top w:val="none" w:sz="0" w:space="0" w:color="auto"/>
                                <w:left w:val="none" w:sz="0" w:space="0" w:color="auto"/>
                                <w:bottom w:val="none" w:sz="0" w:space="0" w:color="auto"/>
                                <w:right w:val="none" w:sz="0" w:space="0" w:color="auto"/>
                              </w:divBdr>
                            </w:div>
                            <w:div w:id="1194853172">
                              <w:marLeft w:val="0"/>
                              <w:marRight w:val="0"/>
                              <w:marTop w:val="0"/>
                              <w:marBottom w:val="0"/>
                              <w:divBdr>
                                <w:top w:val="none" w:sz="0" w:space="0" w:color="auto"/>
                                <w:left w:val="none" w:sz="0" w:space="0" w:color="auto"/>
                                <w:bottom w:val="none" w:sz="0" w:space="0" w:color="auto"/>
                                <w:right w:val="none" w:sz="0" w:space="0" w:color="auto"/>
                              </w:divBdr>
                            </w:div>
                            <w:div w:id="1856455203">
                              <w:marLeft w:val="0"/>
                              <w:marRight w:val="0"/>
                              <w:marTop w:val="0"/>
                              <w:marBottom w:val="0"/>
                              <w:divBdr>
                                <w:top w:val="none" w:sz="0" w:space="0" w:color="auto"/>
                                <w:left w:val="none" w:sz="0" w:space="0" w:color="auto"/>
                                <w:bottom w:val="none" w:sz="0" w:space="0" w:color="auto"/>
                                <w:right w:val="none" w:sz="0" w:space="0" w:color="auto"/>
                              </w:divBdr>
                            </w:div>
                            <w:div w:id="1418400656">
                              <w:marLeft w:val="0"/>
                              <w:marRight w:val="0"/>
                              <w:marTop w:val="0"/>
                              <w:marBottom w:val="0"/>
                              <w:divBdr>
                                <w:top w:val="none" w:sz="0" w:space="0" w:color="auto"/>
                                <w:left w:val="none" w:sz="0" w:space="0" w:color="auto"/>
                                <w:bottom w:val="none" w:sz="0" w:space="0" w:color="auto"/>
                                <w:right w:val="none" w:sz="0" w:space="0" w:color="auto"/>
                              </w:divBdr>
                            </w:div>
                            <w:div w:id="1817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16860">
              <w:marLeft w:val="0"/>
              <w:marRight w:val="0"/>
              <w:marTop w:val="0"/>
              <w:marBottom w:val="0"/>
              <w:divBdr>
                <w:top w:val="none" w:sz="0" w:space="0" w:color="auto"/>
                <w:left w:val="none" w:sz="0" w:space="0" w:color="auto"/>
                <w:bottom w:val="none" w:sz="0" w:space="0" w:color="auto"/>
                <w:right w:val="none" w:sz="0" w:space="0" w:color="auto"/>
              </w:divBdr>
              <w:divsChild>
                <w:div w:id="1499421203">
                  <w:marLeft w:val="0"/>
                  <w:marRight w:val="0"/>
                  <w:marTop w:val="0"/>
                  <w:marBottom w:val="0"/>
                  <w:divBdr>
                    <w:top w:val="none" w:sz="0" w:space="0" w:color="auto"/>
                    <w:left w:val="none" w:sz="0" w:space="0" w:color="auto"/>
                    <w:bottom w:val="none" w:sz="0" w:space="0" w:color="auto"/>
                    <w:right w:val="none" w:sz="0" w:space="0" w:color="auto"/>
                  </w:divBdr>
                  <w:divsChild>
                    <w:div w:id="38286155">
                      <w:marLeft w:val="0"/>
                      <w:marRight w:val="0"/>
                      <w:marTop w:val="0"/>
                      <w:marBottom w:val="0"/>
                      <w:divBdr>
                        <w:top w:val="none" w:sz="0" w:space="0" w:color="auto"/>
                        <w:left w:val="none" w:sz="0" w:space="0" w:color="auto"/>
                        <w:bottom w:val="none" w:sz="0" w:space="0" w:color="auto"/>
                        <w:right w:val="none" w:sz="0" w:space="0" w:color="auto"/>
                      </w:divBdr>
                      <w:divsChild>
                        <w:div w:id="1765345978">
                          <w:marLeft w:val="0"/>
                          <w:marRight w:val="0"/>
                          <w:marTop w:val="0"/>
                          <w:marBottom w:val="0"/>
                          <w:divBdr>
                            <w:top w:val="none" w:sz="0" w:space="0" w:color="auto"/>
                            <w:left w:val="none" w:sz="0" w:space="0" w:color="auto"/>
                            <w:bottom w:val="none" w:sz="0" w:space="0" w:color="auto"/>
                            <w:right w:val="none" w:sz="0" w:space="0" w:color="auto"/>
                          </w:divBdr>
                          <w:divsChild>
                            <w:div w:id="7448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453208">
                  <w:marLeft w:val="0"/>
                  <w:marRight w:val="0"/>
                  <w:marTop w:val="0"/>
                  <w:marBottom w:val="0"/>
                  <w:divBdr>
                    <w:top w:val="none" w:sz="0" w:space="0" w:color="auto"/>
                    <w:left w:val="none" w:sz="0" w:space="0" w:color="auto"/>
                    <w:bottom w:val="none" w:sz="0" w:space="0" w:color="auto"/>
                    <w:right w:val="none" w:sz="0" w:space="0" w:color="auto"/>
                  </w:divBdr>
                  <w:divsChild>
                    <w:div w:id="913586791">
                      <w:marLeft w:val="0"/>
                      <w:marRight w:val="0"/>
                      <w:marTop w:val="0"/>
                      <w:marBottom w:val="0"/>
                      <w:divBdr>
                        <w:top w:val="none" w:sz="0" w:space="0" w:color="auto"/>
                        <w:left w:val="none" w:sz="0" w:space="0" w:color="auto"/>
                        <w:bottom w:val="none" w:sz="0" w:space="0" w:color="auto"/>
                        <w:right w:val="none" w:sz="0" w:space="0" w:color="auto"/>
                      </w:divBdr>
                      <w:divsChild>
                        <w:div w:id="589580177">
                          <w:marLeft w:val="0"/>
                          <w:marRight w:val="0"/>
                          <w:marTop w:val="0"/>
                          <w:marBottom w:val="0"/>
                          <w:divBdr>
                            <w:top w:val="none" w:sz="0" w:space="0" w:color="auto"/>
                            <w:left w:val="none" w:sz="0" w:space="0" w:color="auto"/>
                            <w:bottom w:val="none" w:sz="0" w:space="0" w:color="auto"/>
                            <w:right w:val="none" w:sz="0" w:space="0" w:color="auto"/>
                          </w:divBdr>
                          <w:divsChild>
                            <w:div w:id="952055481">
                              <w:marLeft w:val="0"/>
                              <w:marRight w:val="0"/>
                              <w:marTop w:val="0"/>
                              <w:marBottom w:val="0"/>
                              <w:divBdr>
                                <w:top w:val="none" w:sz="0" w:space="0" w:color="auto"/>
                                <w:left w:val="none" w:sz="0" w:space="0" w:color="auto"/>
                                <w:bottom w:val="none" w:sz="0" w:space="0" w:color="auto"/>
                                <w:right w:val="none" w:sz="0" w:space="0" w:color="auto"/>
                              </w:divBdr>
                            </w:div>
                            <w:div w:id="1654288677">
                              <w:marLeft w:val="0"/>
                              <w:marRight w:val="0"/>
                              <w:marTop w:val="0"/>
                              <w:marBottom w:val="0"/>
                              <w:divBdr>
                                <w:top w:val="none" w:sz="0" w:space="0" w:color="auto"/>
                                <w:left w:val="none" w:sz="0" w:space="0" w:color="auto"/>
                                <w:bottom w:val="none" w:sz="0" w:space="0" w:color="auto"/>
                                <w:right w:val="none" w:sz="0" w:space="0" w:color="auto"/>
                              </w:divBdr>
                            </w:div>
                            <w:div w:id="1327705333">
                              <w:marLeft w:val="0"/>
                              <w:marRight w:val="0"/>
                              <w:marTop w:val="0"/>
                              <w:marBottom w:val="0"/>
                              <w:divBdr>
                                <w:top w:val="none" w:sz="0" w:space="0" w:color="auto"/>
                                <w:left w:val="none" w:sz="0" w:space="0" w:color="auto"/>
                                <w:bottom w:val="none" w:sz="0" w:space="0" w:color="auto"/>
                                <w:right w:val="none" w:sz="0" w:space="0" w:color="auto"/>
                              </w:divBdr>
                            </w:div>
                            <w:div w:id="1419330046">
                              <w:marLeft w:val="0"/>
                              <w:marRight w:val="0"/>
                              <w:marTop w:val="0"/>
                              <w:marBottom w:val="0"/>
                              <w:divBdr>
                                <w:top w:val="none" w:sz="0" w:space="0" w:color="auto"/>
                                <w:left w:val="none" w:sz="0" w:space="0" w:color="auto"/>
                                <w:bottom w:val="none" w:sz="0" w:space="0" w:color="auto"/>
                                <w:right w:val="none" w:sz="0" w:space="0" w:color="auto"/>
                              </w:divBdr>
                            </w:div>
                            <w:div w:id="1081483706">
                              <w:marLeft w:val="0"/>
                              <w:marRight w:val="0"/>
                              <w:marTop w:val="0"/>
                              <w:marBottom w:val="0"/>
                              <w:divBdr>
                                <w:top w:val="none" w:sz="0" w:space="0" w:color="auto"/>
                                <w:left w:val="none" w:sz="0" w:space="0" w:color="auto"/>
                                <w:bottom w:val="none" w:sz="0" w:space="0" w:color="auto"/>
                                <w:right w:val="none" w:sz="0" w:space="0" w:color="auto"/>
                              </w:divBdr>
                            </w:div>
                            <w:div w:id="1585530838">
                              <w:marLeft w:val="0"/>
                              <w:marRight w:val="0"/>
                              <w:marTop w:val="0"/>
                              <w:marBottom w:val="0"/>
                              <w:divBdr>
                                <w:top w:val="none" w:sz="0" w:space="0" w:color="auto"/>
                                <w:left w:val="none" w:sz="0" w:space="0" w:color="auto"/>
                                <w:bottom w:val="none" w:sz="0" w:space="0" w:color="auto"/>
                                <w:right w:val="none" w:sz="0" w:space="0" w:color="auto"/>
                              </w:divBdr>
                            </w:div>
                            <w:div w:id="1779177929">
                              <w:marLeft w:val="0"/>
                              <w:marRight w:val="0"/>
                              <w:marTop w:val="0"/>
                              <w:marBottom w:val="0"/>
                              <w:divBdr>
                                <w:top w:val="none" w:sz="0" w:space="0" w:color="auto"/>
                                <w:left w:val="none" w:sz="0" w:space="0" w:color="auto"/>
                                <w:bottom w:val="none" w:sz="0" w:space="0" w:color="auto"/>
                                <w:right w:val="none" w:sz="0" w:space="0" w:color="auto"/>
                              </w:divBdr>
                            </w:div>
                            <w:div w:id="1383821278">
                              <w:marLeft w:val="0"/>
                              <w:marRight w:val="0"/>
                              <w:marTop w:val="0"/>
                              <w:marBottom w:val="0"/>
                              <w:divBdr>
                                <w:top w:val="none" w:sz="0" w:space="0" w:color="auto"/>
                                <w:left w:val="none" w:sz="0" w:space="0" w:color="auto"/>
                                <w:bottom w:val="none" w:sz="0" w:space="0" w:color="auto"/>
                                <w:right w:val="none" w:sz="0" w:space="0" w:color="auto"/>
                              </w:divBdr>
                            </w:div>
                            <w:div w:id="965240981">
                              <w:marLeft w:val="0"/>
                              <w:marRight w:val="0"/>
                              <w:marTop w:val="0"/>
                              <w:marBottom w:val="0"/>
                              <w:divBdr>
                                <w:top w:val="none" w:sz="0" w:space="0" w:color="auto"/>
                                <w:left w:val="none" w:sz="0" w:space="0" w:color="auto"/>
                                <w:bottom w:val="none" w:sz="0" w:space="0" w:color="auto"/>
                                <w:right w:val="none" w:sz="0" w:space="0" w:color="auto"/>
                              </w:divBdr>
                            </w:div>
                            <w:div w:id="1403143621">
                              <w:marLeft w:val="0"/>
                              <w:marRight w:val="0"/>
                              <w:marTop w:val="0"/>
                              <w:marBottom w:val="0"/>
                              <w:divBdr>
                                <w:top w:val="none" w:sz="0" w:space="0" w:color="auto"/>
                                <w:left w:val="none" w:sz="0" w:space="0" w:color="auto"/>
                                <w:bottom w:val="none" w:sz="0" w:space="0" w:color="auto"/>
                                <w:right w:val="none" w:sz="0" w:space="0" w:color="auto"/>
                              </w:divBdr>
                            </w:div>
                            <w:div w:id="735588857">
                              <w:marLeft w:val="0"/>
                              <w:marRight w:val="0"/>
                              <w:marTop w:val="0"/>
                              <w:marBottom w:val="0"/>
                              <w:divBdr>
                                <w:top w:val="none" w:sz="0" w:space="0" w:color="auto"/>
                                <w:left w:val="none" w:sz="0" w:space="0" w:color="auto"/>
                                <w:bottom w:val="none" w:sz="0" w:space="0" w:color="auto"/>
                                <w:right w:val="none" w:sz="0" w:space="0" w:color="auto"/>
                              </w:divBdr>
                            </w:div>
                            <w:div w:id="1182091071">
                              <w:marLeft w:val="0"/>
                              <w:marRight w:val="0"/>
                              <w:marTop w:val="0"/>
                              <w:marBottom w:val="0"/>
                              <w:divBdr>
                                <w:top w:val="none" w:sz="0" w:space="0" w:color="auto"/>
                                <w:left w:val="none" w:sz="0" w:space="0" w:color="auto"/>
                                <w:bottom w:val="none" w:sz="0" w:space="0" w:color="auto"/>
                                <w:right w:val="none" w:sz="0" w:space="0" w:color="auto"/>
                              </w:divBdr>
                            </w:div>
                            <w:div w:id="1647080801">
                              <w:marLeft w:val="0"/>
                              <w:marRight w:val="0"/>
                              <w:marTop w:val="0"/>
                              <w:marBottom w:val="0"/>
                              <w:divBdr>
                                <w:top w:val="none" w:sz="0" w:space="0" w:color="auto"/>
                                <w:left w:val="none" w:sz="0" w:space="0" w:color="auto"/>
                                <w:bottom w:val="none" w:sz="0" w:space="0" w:color="auto"/>
                                <w:right w:val="none" w:sz="0" w:space="0" w:color="auto"/>
                              </w:divBdr>
                            </w:div>
                            <w:div w:id="760875640">
                              <w:marLeft w:val="0"/>
                              <w:marRight w:val="0"/>
                              <w:marTop w:val="0"/>
                              <w:marBottom w:val="0"/>
                              <w:divBdr>
                                <w:top w:val="none" w:sz="0" w:space="0" w:color="auto"/>
                                <w:left w:val="none" w:sz="0" w:space="0" w:color="auto"/>
                                <w:bottom w:val="none" w:sz="0" w:space="0" w:color="auto"/>
                                <w:right w:val="none" w:sz="0" w:space="0" w:color="auto"/>
                              </w:divBdr>
                            </w:div>
                            <w:div w:id="3884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070337">
              <w:marLeft w:val="0"/>
              <w:marRight w:val="0"/>
              <w:marTop w:val="0"/>
              <w:marBottom w:val="0"/>
              <w:divBdr>
                <w:top w:val="none" w:sz="0" w:space="0" w:color="auto"/>
                <w:left w:val="none" w:sz="0" w:space="0" w:color="auto"/>
                <w:bottom w:val="none" w:sz="0" w:space="0" w:color="auto"/>
                <w:right w:val="none" w:sz="0" w:space="0" w:color="auto"/>
              </w:divBdr>
              <w:divsChild>
                <w:div w:id="1354695300">
                  <w:marLeft w:val="0"/>
                  <w:marRight w:val="0"/>
                  <w:marTop w:val="0"/>
                  <w:marBottom w:val="0"/>
                  <w:divBdr>
                    <w:top w:val="none" w:sz="0" w:space="0" w:color="auto"/>
                    <w:left w:val="none" w:sz="0" w:space="0" w:color="auto"/>
                    <w:bottom w:val="none" w:sz="0" w:space="0" w:color="auto"/>
                    <w:right w:val="none" w:sz="0" w:space="0" w:color="auto"/>
                  </w:divBdr>
                  <w:divsChild>
                    <w:div w:id="1452163936">
                      <w:marLeft w:val="0"/>
                      <w:marRight w:val="0"/>
                      <w:marTop w:val="0"/>
                      <w:marBottom w:val="0"/>
                      <w:divBdr>
                        <w:top w:val="none" w:sz="0" w:space="0" w:color="auto"/>
                        <w:left w:val="none" w:sz="0" w:space="0" w:color="auto"/>
                        <w:bottom w:val="none" w:sz="0" w:space="0" w:color="auto"/>
                        <w:right w:val="none" w:sz="0" w:space="0" w:color="auto"/>
                      </w:divBdr>
                      <w:divsChild>
                        <w:div w:id="21637709">
                          <w:marLeft w:val="0"/>
                          <w:marRight w:val="0"/>
                          <w:marTop w:val="0"/>
                          <w:marBottom w:val="0"/>
                          <w:divBdr>
                            <w:top w:val="none" w:sz="0" w:space="0" w:color="auto"/>
                            <w:left w:val="none" w:sz="0" w:space="0" w:color="auto"/>
                            <w:bottom w:val="none" w:sz="0" w:space="0" w:color="auto"/>
                            <w:right w:val="none" w:sz="0" w:space="0" w:color="auto"/>
                          </w:divBdr>
                          <w:divsChild>
                            <w:div w:id="16397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48980">
                  <w:marLeft w:val="0"/>
                  <w:marRight w:val="0"/>
                  <w:marTop w:val="0"/>
                  <w:marBottom w:val="0"/>
                  <w:divBdr>
                    <w:top w:val="none" w:sz="0" w:space="0" w:color="auto"/>
                    <w:left w:val="none" w:sz="0" w:space="0" w:color="auto"/>
                    <w:bottom w:val="none" w:sz="0" w:space="0" w:color="auto"/>
                    <w:right w:val="none" w:sz="0" w:space="0" w:color="auto"/>
                  </w:divBdr>
                  <w:divsChild>
                    <w:div w:id="1097597208">
                      <w:marLeft w:val="0"/>
                      <w:marRight w:val="0"/>
                      <w:marTop w:val="0"/>
                      <w:marBottom w:val="0"/>
                      <w:divBdr>
                        <w:top w:val="none" w:sz="0" w:space="0" w:color="auto"/>
                        <w:left w:val="none" w:sz="0" w:space="0" w:color="auto"/>
                        <w:bottom w:val="none" w:sz="0" w:space="0" w:color="auto"/>
                        <w:right w:val="none" w:sz="0" w:space="0" w:color="auto"/>
                      </w:divBdr>
                      <w:divsChild>
                        <w:div w:id="686180783">
                          <w:marLeft w:val="0"/>
                          <w:marRight w:val="0"/>
                          <w:marTop w:val="0"/>
                          <w:marBottom w:val="0"/>
                          <w:divBdr>
                            <w:top w:val="none" w:sz="0" w:space="0" w:color="auto"/>
                            <w:left w:val="none" w:sz="0" w:space="0" w:color="auto"/>
                            <w:bottom w:val="none" w:sz="0" w:space="0" w:color="auto"/>
                            <w:right w:val="none" w:sz="0" w:space="0" w:color="auto"/>
                          </w:divBdr>
                          <w:divsChild>
                            <w:div w:id="23144034">
                              <w:marLeft w:val="0"/>
                              <w:marRight w:val="0"/>
                              <w:marTop w:val="0"/>
                              <w:marBottom w:val="0"/>
                              <w:divBdr>
                                <w:top w:val="none" w:sz="0" w:space="0" w:color="auto"/>
                                <w:left w:val="none" w:sz="0" w:space="0" w:color="auto"/>
                                <w:bottom w:val="none" w:sz="0" w:space="0" w:color="auto"/>
                                <w:right w:val="none" w:sz="0" w:space="0" w:color="auto"/>
                              </w:divBdr>
                            </w:div>
                            <w:div w:id="2115661958">
                              <w:marLeft w:val="0"/>
                              <w:marRight w:val="0"/>
                              <w:marTop w:val="0"/>
                              <w:marBottom w:val="0"/>
                              <w:divBdr>
                                <w:top w:val="none" w:sz="0" w:space="0" w:color="auto"/>
                                <w:left w:val="none" w:sz="0" w:space="0" w:color="auto"/>
                                <w:bottom w:val="none" w:sz="0" w:space="0" w:color="auto"/>
                                <w:right w:val="none" w:sz="0" w:space="0" w:color="auto"/>
                              </w:divBdr>
                            </w:div>
                            <w:div w:id="1984114840">
                              <w:marLeft w:val="0"/>
                              <w:marRight w:val="0"/>
                              <w:marTop w:val="0"/>
                              <w:marBottom w:val="0"/>
                              <w:divBdr>
                                <w:top w:val="none" w:sz="0" w:space="0" w:color="auto"/>
                                <w:left w:val="none" w:sz="0" w:space="0" w:color="auto"/>
                                <w:bottom w:val="none" w:sz="0" w:space="0" w:color="auto"/>
                                <w:right w:val="none" w:sz="0" w:space="0" w:color="auto"/>
                              </w:divBdr>
                            </w:div>
                            <w:div w:id="1565800902">
                              <w:marLeft w:val="0"/>
                              <w:marRight w:val="0"/>
                              <w:marTop w:val="0"/>
                              <w:marBottom w:val="0"/>
                              <w:divBdr>
                                <w:top w:val="none" w:sz="0" w:space="0" w:color="auto"/>
                                <w:left w:val="none" w:sz="0" w:space="0" w:color="auto"/>
                                <w:bottom w:val="none" w:sz="0" w:space="0" w:color="auto"/>
                                <w:right w:val="none" w:sz="0" w:space="0" w:color="auto"/>
                              </w:divBdr>
                            </w:div>
                            <w:div w:id="1903908162">
                              <w:marLeft w:val="0"/>
                              <w:marRight w:val="0"/>
                              <w:marTop w:val="0"/>
                              <w:marBottom w:val="0"/>
                              <w:divBdr>
                                <w:top w:val="none" w:sz="0" w:space="0" w:color="auto"/>
                                <w:left w:val="none" w:sz="0" w:space="0" w:color="auto"/>
                                <w:bottom w:val="none" w:sz="0" w:space="0" w:color="auto"/>
                                <w:right w:val="none" w:sz="0" w:space="0" w:color="auto"/>
                              </w:divBdr>
                            </w:div>
                            <w:div w:id="1788160524">
                              <w:marLeft w:val="0"/>
                              <w:marRight w:val="0"/>
                              <w:marTop w:val="0"/>
                              <w:marBottom w:val="0"/>
                              <w:divBdr>
                                <w:top w:val="none" w:sz="0" w:space="0" w:color="auto"/>
                                <w:left w:val="none" w:sz="0" w:space="0" w:color="auto"/>
                                <w:bottom w:val="none" w:sz="0" w:space="0" w:color="auto"/>
                                <w:right w:val="none" w:sz="0" w:space="0" w:color="auto"/>
                              </w:divBdr>
                            </w:div>
                            <w:div w:id="640039747">
                              <w:marLeft w:val="0"/>
                              <w:marRight w:val="0"/>
                              <w:marTop w:val="0"/>
                              <w:marBottom w:val="0"/>
                              <w:divBdr>
                                <w:top w:val="none" w:sz="0" w:space="0" w:color="auto"/>
                                <w:left w:val="none" w:sz="0" w:space="0" w:color="auto"/>
                                <w:bottom w:val="none" w:sz="0" w:space="0" w:color="auto"/>
                                <w:right w:val="none" w:sz="0" w:space="0" w:color="auto"/>
                              </w:divBdr>
                            </w:div>
                            <w:div w:id="91779899">
                              <w:marLeft w:val="0"/>
                              <w:marRight w:val="0"/>
                              <w:marTop w:val="0"/>
                              <w:marBottom w:val="0"/>
                              <w:divBdr>
                                <w:top w:val="none" w:sz="0" w:space="0" w:color="auto"/>
                                <w:left w:val="none" w:sz="0" w:space="0" w:color="auto"/>
                                <w:bottom w:val="none" w:sz="0" w:space="0" w:color="auto"/>
                                <w:right w:val="none" w:sz="0" w:space="0" w:color="auto"/>
                              </w:divBdr>
                            </w:div>
                            <w:div w:id="1217742688">
                              <w:marLeft w:val="0"/>
                              <w:marRight w:val="0"/>
                              <w:marTop w:val="0"/>
                              <w:marBottom w:val="0"/>
                              <w:divBdr>
                                <w:top w:val="none" w:sz="0" w:space="0" w:color="auto"/>
                                <w:left w:val="none" w:sz="0" w:space="0" w:color="auto"/>
                                <w:bottom w:val="none" w:sz="0" w:space="0" w:color="auto"/>
                                <w:right w:val="none" w:sz="0" w:space="0" w:color="auto"/>
                              </w:divBdr>
                            </w:div>
                            <w:div w:id="1366906380">
                              <w:marLeft w:val="0"/>
                              <w:marRight w:val="0"/>
                              <w:marTop w:val="0"/>
                              <w:marBottom w:val="0"/>
                              <w:divBdr>
                                <w:top w:val="none" w:sz="0" w:space="0" w:color="auto"/>
                                <w:left w:val="none" w:sz="0" w:space="0" w:color="auto"/>
                                <w:bottom w:val="none" w:sz="0" w:space="0" w:color="auto"/>
                                <w:right w:val="none" w:sz="0" w:space="0" w:color="auto"/>
                              </w:divBdr>
                            </w:div>
                            <w:div w:id="646128945">
                              <w:marLeft w:val="0"/>
                              <w:marRight w:val="0"/>
                              <w:marTop w:val="0"/>
                              <w:marBottom w:val="0"/>
                              <w:divBdr>
                                <w:top w:val="none" w:sz="0" w:space="0" w:color="auto"/>
                                <w:left w:val="none" w:sz="0" w:space="0" w:color="auto"/>
                                <w:bottom w:val="none" w:sz="0" w:space="0" w:color="auto"/>
                                <w:right w:val="none" w:sz="0" w:space="0" w:color="auto"/>
                              </w:divBdr>
                            </w:div>
                            <w:div w:id="1232886242">
                              <w:marLeft w:val="0"/>
                              <w:marRight w:val="0"/>
                              <w:marTop w:val="0"/>
                              <w:marBottom w:val="0"/>
                              <w:divBdr>
                                <w:top w:val="none" w:sz="0" w:space="0" w:color="auto"/>
                                <w:left w:val="none" w:sz="0" w:space="0" w:color="auto"/>
                                <w:bottom w:val="none" w:sz="0" w:space="0" w:color="auto"/>
                                <w:right w:val="none" w:sz="0" w:space="0" w:color="auto"/>
                              </w:divBdr>
                            </w:div>
                            <w:div w:id="1183277355">
                              <w:marLeft w:val="0"/>
                              <w:marRight w:val="0"/>
                              <w:marTop w:val="0"/>
                              <w:marBottom w:val="0"/>
                              <w:divBdr>
                                <w:top w:val="none" w:sz="0" w:space="0" w:color="auto"/>
                                <w:left w:val="none" w:sz="0" w:space="0" w:color="auto"/>
                                <w:bottom w:val="none" w:sz="0" w:space="0" w:color="auto"/>
                                <w:right w:val="none" w:sz="0" w:space="0" w:color="auto"/>
                              </w:divBdr>
                            </w:div>
                            <w:div w:id="1604458099">
                              <w:marLeft w:val="0"/>
                              <w:marRight w:val="0"/>
                              <w:marTop w:val="0"/>
                              <w:marBottom w:val="0"/>
                              <w:divBdr>
                                <w:top w:val="none" w:sz="0" w:space="0" w:color="auto"/>
                                <w:left w:val="none" w:sz="0" w:space="0" w:color="auto"/>
                                <w:bottom w:val="none" w:sz="0" w:space="0" w:color="auto"/>
                                <w:right w:val="none" w:sz="0" w:space="0" w:color="auto"/>
                              </w:divBdr>
                            </w:div>
                            <w:div w:id="1238511289">
                              <w:marLeft w:val="0"/>
                              <w:marRight w:val="0"/>
                              <w:marTop w:val="0"/>
                              <w:marBottom w:val="0"/>
                              <w:divBdr>
                                <w:top w:val="none" w:sz="0" w:space="0" w:color="auto"/>
                                <w:left w:val="none" w:sz="0" w:space="0" w:color="auto"/>
                                <w:bottom w:val="none" w:sz="0" w:space="0" w:color="auto"/>
                                <w:right w:val="none" w:sz="0" w:space="0" w:color="auto"/>
                              </w:divBdr>
                            </w:div>
                            <w:div w:id="227226264">
                              <w:marLeft w:val="0"/>
                              <w:marRight w:val="0"/>
                              <w:marTop w:val="0"/>
                              <w:marBottom w:val="0"/>
                              <w:divBdr>
                                <w:top w:val="none" w:sz="0" w:space="0" w:color="auto"/>
                                <w:left w:val="none" w:sz="0" w:space="0" w:color="auto"/>
                                <w:bottom w:val="none" w:sz="0" w:space="0" w:color="auto"/>
                                <w:right w:val="none" w:sz="0" w:space="0" w:color="auto"/>
                              </w:divBdr>
                            </w:div>
                            <w:div w:id="188958424">
                              <w:marLeft w:val="0"/>
                              <w:marRight w:val="0"/>
                              <w:marTop w:val="0"/>
                              <w:marBottom w:val="0"/>
                              <w:divBdr>
                                <w:top w:val="none" w:sz="0" w:space="0" w:color="auto"/>
                                <w:left w:val="none" w:sz="0" w:space="0" w:color="auto"/>
                                <w:bottom w:val="none" w:sz="0" w:space="0" w:color="auto"/>
                                <w:right w:val="none" w:sz="0" w:space="0" w:color="auto"/>
                              </w:divBdr>
                            </w:div>
                            <w:div w:id="20549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247030">
              <w:marLeft w:val="0"/>
              <w:marRight w:val="0"/>
              <w:marTop w:val="0"/>
              <w:marBottom w:val="0"/>
              <w:divBdr>
                <w:top w:val="none" w:sz="0" w:space="0" w:color="auto"/>
                <w:left w:val="none" w:sz="0" w:space="0" w:color="auto"/>
                <w:bottom w:val="none" w:sz="0" w:space="0" w:color="auto"/>
                <w:right w:val="none" w:sz="0" w:space="0" w:color="auto"/>
              </w:divBdr>
              <w:divsChild>
                <w:div w:id="323243037">
                  <w:marLeft w:val="0"/>
                  <w:marRight w:val="0"/>
                  <w:marTop w:val="0"/>
                  <w:marBottom w:val="0"/>
                  <w:divBdr>
                    <w:top w:val="none" w:sz="0" w:space="0" w:color="auto"/>
                    <w:left w:val="none" w:sz="0" w:space="0" w:color="auto"/>
                    <w:bottom w:val="none" w:sz="0" w:space="0" w:color="auto"/>
                    <w:right w:val="none" w:sz="0" w:space="0" w:color="auto"/>
                  </w:divBdr>
                  <w:divsChild>
                    <w:div w:id="1642925101">
                      <w:marLeft w:val="0"/>
                      <w:marRight w:val="0"/>
                      <w:marTop w:val="0"/>
                      <w:marBottom w:val="0"/>
                      <w:divBdr>
                        <w:top w:val="none" w:sz="0" w:space="0" w:color="auto"/>
                        <w:left w:val="none" w:sz="0" w:space="0" w:color="auto"/>
                        <w:bottom w:val="none" w:sz="0" w:space="0" w:color="auto"/>
                        <w:right w:val="none" w:sz="0" w:space="0" w:color="auto"/>
                      </w:divBdr>
                      <w:divsChild>
                        <w:div w:id="2021345941">
                          <w:marLeft w:val="0"/>
                          <w:marRight w:val="0"/>
                          <w:marTop w:val="0"/>
                          <w:marBottom w:val="0"/>
                          <w:divBdr>
                            <w:top w:val="none" w:sz="0" w:space="0" w:color="auto"/>
                            <w:left w:val="none" w:sz="0" w:space="0" w:color="auto"/>
                            <w:bottom w:val="none" w:sz="0" w:space="0" w:color="auto"/>
                            <w:right w:val="none" w:sz="0" w:space="0" w:color="auto"/>
                          </w:divBdr>
                          <w:divsChild>
                            <w:div w:id="15595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5757">
                  <w:marLeft w:val="0"/>
                  <w:marRight w:val="0"/>
                  <w:marTop w:val="0"/>
                  <w:marBottom w:val="0"/>
                  <w:divBdr>
                    <w:top w:val="none" w:sz="0" w:space="0" w:color="auto"/>
                    <w:left w:val="none" w:sz="0" w:space="0" w:color="auto"/>
                    <w:bottom w:val="none" w:sz="0" w:space="0" w:color="auto"/>
                    <w:right w:val="none" w:sz="0" w:space="0" w:color="auto"/>
                  </w:divBdr>
                  <w:divsChild>
                    <w:div w:id="431558729">
                      <w:marLeft w:val="0"/>
                      <w:marRight w:val="0"/>
                      <w:marTop w:val="0"/>
                      <w:marBottom w:val="0"/>
                      <w:divBdr>
                        <w:top w:val="none" w:sz="0" w:space="0" w:color="auto"/>
                        <w:left w:val="none" w:sz="0" w:space="0" w:color="auto"/>
                        <w:bottom w:val="none" w:sz="0" w:space="0" w:color="auto"/>
                        <w:right w:val="none" w:sz="0" w:space="0" w:color="auto"/>
                      </w:divBdr>
                      <w:divsChild>
                        <w:div w:id="1605725477">
                          <w:marLeft w:val="0"/>
                          <w:marRight w:val="0"/>
                          <w:marTop w:val="0"/>
                          <w:marBottom w:val="0"/>
                          <w:divBdr>
                            <w:top w:val="none" w:sz="0" w:space="0" w:color="auto"/>
                            <w:left w:val="none" w:sz="0" w:space="0" w:color="auto"/>
                            <w:bottom w:val="none" w:sz="0" w:space="0" w:color="auto"/>
                            <w:right w:val="none" w:sz="0" w:space="0" w:color="auto"/>
                          </w:divBdr>
                          <w:divsChild>
                            <w:div w:id="241530238">
                              <w:marLeft w:val="0"/>
                              <w:marRight w:val="0"/>
                              <w:marTop w:val="0"/>
                              <w:marBottom w:val="0"/>
                              <w:divBdr>
                                <w:top w:val="none" w:sz="0" w:space="0" w:color="auto"/>
                                <w:left w:val="none" w:sz="0" w:space="0" w:color="auto"/>
                                <w:bottom w:val="none" w:sz="0" w:space="0" w:color="auto"/>
                                <w:right w:val="none" w:sz="0" w:space="0" w:color="auto"/>
                              </w:divBdr>
                            </w:div>
                            <w:div w:id="2125726871">
                              <w:marLeft w:val="0"/>
                              <w:marRight w:val="0"/>
                              <w:marTop w:val="0"/>
                              <w:marBottom w:val="0"/>
                              <w:divBdr>
                                <w:top w:val="none" w:sz="0" w:space="0" w:color="auto"/>
                                <w:left w:val="none" w:sz="0" w:space="0" w:color="auto"/>
                                <w:bottom w:val="none" w:sz="0" w:space="0" w:color="auto"/>
                                <w:right w:val="none" w:sz="0" w:space="0" w:color="auto"/>
                              </w:divBdr>
                            </w:div>
                            <w:div w:id="557859776">
                              <w:marLeft w:val="0"/>
                              <w:marRight w:val="0"/>
                              <w:marTop w:val="0"/>
                              <w:marBottom w:val="0"/>
                              <w:divBdr>
                                <w:top w:val="none" w:sz="0" w:space="0" w:color="auto"/>
                                <w:left w:val="none" w:sz="0" w:space="0" w:color="auto"/>
                                <w:bottom w:val="none" w:sz="0" w:space="0" w:color="auto"/>
                                <w:right w:val="none" w:sz="0" w:space="0" w:color="auto"/>
                              </w:divBdr>
                            </w:div>
                            <w:div w:id="857161510">
                              <w:marLeft w:val="0"/>
                              <w:marRight w:val="0"/>
                              <w:marTop w:val="0"/>
                              <w:marBottom w:val="0"/>
                              <w:divBdr>
                                <w:top w:val="none" w:sz="0" w:space="0" w:color="auto"/>
                                <w:left w:val="none" w:sz="0" w:space="0" w:color="auto"/>
                                <w:bottom w:val="none" w:sz="0" w:space="0" w:color="auto"/>
                                <w:right w:val="none" w:sz="0" w:space="0" w:color="auto"/>
                              </w:divBdr>
                            </w:div>
                            <w:div w:id="957415916">
                              <w:marLeft w:val="0"/>
                              <w:marRight w:val="0"/>
                              <w:marTop w:val="0"/>
                              <w:marBottom w:val="0"/>
                              <w:divBdr>
                                <w:top w:val="none" w:sz="0" w:space="0" w:color="auto"/>
                                <w:left w:val="none" w:sz="0" w:space="0" w:color="auto"/>
                                <w:bottom w:val="none" w:sz="0" w:space="0" w:color="auto"/>
                                <w:right w:val="none" w:sz="0" w:space="0" w:color="auto"/>
                              </w:divBdr>
                            </w:div>
                            <w:div w:id="1291135168">
                              <w:marLeft w:val="0"/>
                              <w:marRight w:val="0"/>
                              <w:marTop w:val="0"/>
                              <w:marBottom w:val="0"/>
                              <w:divBdr>
                                <w:top w:val="none" w:sz="0" w:space="0" w:color="auto"/>
                                <w:left w:val="none" w:sz="0" w:space="0" w:color="auto"/>
                                <w:bottom w:val="none" w:sz="0" w:space="0" w:color="auto"/>
                                <w:right w:val="none" w:sz="0" w:space="0" w:color="auto"/>
                              </w:divBdr>
                            </w:div>
                            <w:div w:id="1900749877">
                              <w:marLeft w:val="0"/>
                              <w:marRight w:val="0"/>
                              <w:marTop w:val="0"/>
                              <w:marBottom w:val="0"/>
                              <w:divBdr>
                                <w:top w:val="none" w:sz="0" w:space="0" w:color="auto"/>
                                <w:left w:val="none" w:sz="0" w:space="0" w:color="auto"/>
                                <w:bottom w:val="none" w:sz="0" w:space="0" w:color="auto"/>
                                <w:right w:val="none" w:sz="0" w:space="0" w:color="auto"/>
                              </w:divBdr>
                            </w:div>
                            <w:div w:id="119615160">
                              <w:marLeft w:val="0"/>
                              <w:marRight w:val="0"/>
                              <w:marTop w:val="0"/>
                              <w:marBottom w:val="0"/>
                              <w:divBdr>
                                <w:top w:val="none" w:sz="0" w:space="0" w:color="auto"/>
                                <w:left w:val="none" w:sz="0" w:space="0" w:color="auto"/>
                                <w:bottom w:val="none" w:sz="0" w:space="0" w:color="auto"/>
                                <w:right w:val="none" w:sz="0" w:space="0" w:color="auto"/>
                              </w:divBdr>
                            </w:div>
                            <w:div w:id="1761024960">
                              <w:marLeft w:val="0"/>
                              <w:marRight w:val="0"/>
                              <w:marTop w:val="0"/>
                              <w:marBottom w:val="0"/>
                              <w:divBdr>
                                <w:top w:val="none" w:sz="0" w:space="0" w:color="auto"/>
                                <w:left w:val="none" w:sz="0" w:space="0" w:color="auto"/>
                                <w:bottom w:val="none" w:sz="0" w:space="0" w:color="auto"/>
                                <w:right w:val="none" w:sz="0" w:space="0" w:color="auto"/>
                              </w:divBdr>
                            </w:div>
                            <w:div w:id="890651891">
                              <w:marLeft w:val="0"/>
                              <w:marRight w:val="0"/>
                              <w:marTop w:val="0"/>
                              <w:marBottom w:val="0"/>
                              <w:divBdr>
                                <w:top w:val="none" w:sz="0" w:space="0" w:color="auto"/>
                                <w:left w:val="none" w:sz="0" w:space="0" w:color="auto"/>
                                <w:bottom w:val="none" w:sz="0" w:space="0" w:color="auto"/>
                                <w:right w:val="none" w:sz="0" w:space="0" w:color="auto"/>
                              </w:divBdr>
                            </w:div>
                            <w:div w:id="987975755">
                              <w:marLeft w:val="0"/>
                              <w:marRight w:val="0"/>
                              <w:marTop w:val="0"/>
                              <w:marBottom w:val="0"/>
                              <w:divBdr>
                                <w:top w:val="none" w:sz="0" w:space="0" w:color="auto"/>
                                <w:left w:val="none" w:sz="0" w:space="0" w:color="auto"/>
                                <w:bottom w:val="none" w:sz="0" w:space="0" w:color="auto"/>
                                <w:right w:val="none" w:sz="0" w:space="0" w:color="auto"/>
                              </w:divBdr>
                            </w:div>
                            <w:div w:id="1946690935">
                              <w:marLeft w:val="0"/>
                              <w:marRight w:val="0"/>
                              <w:marTop w:val="0"/>
                              <w:marBottom w:val="0"/>
                              <w:divBdr>
                                <w:top w:val="none" w:sz="0" w:space="0" w:color="auto"/>
                                <w:left w:val="none" w:sz="0" w:space="0" w:color="auto"/>
                                <w:bottom w:val="none" w:sz="0" w:space="0" w:color="auto"/>
                                <w:right w:val="none" w:sz="0" w:space="0" w:color="auto"/>
                              </w:divBdr>
                            </w:div>
                            <w:div w:id="1571304615">
                              <w:marLeft w:val="0"/>
                              <w:marRight w:val="0"/>
                              <w:marTop w:val="0"/>
                              <w:marBottom w:val="0"/>
                              <w:divBdr>
                                <w:top w:val="none" w:sz="0" w:space="0" w:color="auto"/>
                                <w:left w:val="none" w:sz="0" w:space="0" w:color="auto"/>
                                <w:bottom w:val="none" w:sz="0" w:space="0" w:color="auto"/>
                                <w:right w:val="none" w:sz="0" w:space="0" w:color="auto"/>
                              </w:divBdr>
                            </w:div>
                            <w:div w:id="2073580940">
                              <w:marLeft w:val="0"/>
                              <w:marRight w:val="0"/>
                              <w:marTop w:val="0"/>
                              <w:marBottom w:val="0"/>
                              <w:divBdr>
                                <w:top w:val="none" w:sz="0" w:space="0" w:color="auto"/>
                                <w:left w:val="none" w:sz="0" w:space="0" w:color="auto"/>
                                <w:bottom w:val="none" w:sz="0" w:space="0" w:color="auto"/>
                                <w:right w:val="none" w:sz="0" w:space="0" w:color="auto"/>
                              </w:divBdr>
                            </w:div>
                            <w:div w:id="20405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19D51-3D47-41EF-9301-DAEEF6283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10</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JEYAKUMAR</dc:creator>
  <cp:lastModifiedBy>G MAHESH</cp:lastModifiedBy>
  <cp:revision>11</cp:revision>
  <dcterms:created xsi:type="dcterms:W3CDTF">2018-12-27T10:38:00Z</dcterms:created>
  <dcterms:modified xsi:type="dcterms:W3CDTF">2019-01-04T03:57:00Z</dcterms:modified>
</cp:coreProperties>
</file>